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  <w:rPrChange w:id="0" w:author="Unknown Author" w:date="2022-05-25T03:08:41Z"/>
        </w:rPr>
        <w:rPrChange w:id="0" w:author="Unknown Author" w:date="2022-05-25T03:08:41Z"/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6"/>
          <w:szCs w:val="36"/>
          <w:lang w:val="en-US" w:eastAsia="zh-CN" w:bidi="hi-IN"/>
        </w:rPr>
      </w:pPr>
      <w:r>
        <w:rPr>
          <w:rFonts w:eastAsia="Tahoma" w:cs="Tahoma" w:ascii="Tahoma" w:hAnsi="Tahoma"/>
          <w:sz w:val="36"/>
          <w:szCs w:val="36"/>
          <w:lang w:val="en-US" w:eastAsia="zh-CN" w:bidi="hi-IN"/>
          <w:rPrChange w:id="0" w:author="Unknown Author" w:date="2022-05-25T03:08:41Z"/>
        </w:rPr>
      </w:r>
    </w:p>
    <w:p>
      <w:pPr>
        <w:pStyle w:val="Normal"/>
        <w:jc w:val="center"/>
        <w:rPr>
          <w:sz w:val="100"/>
          <w:szCs w:val="24"/>
        </w:rPr>
      </w:pPr>
      <w:r>
        <w:rPr>
          <w:sz w:val="100"/>
          <w:szCs w:val="24"/>
        </w:rPr>
      </w:r>
    </w:p>
    <w:p>
      <w:pPr>
        <w:pStyle w:val="Normal"/>
        <w:jc w:val="center"/>
        <w:rPr>
          <w:sz w:val="100"/>
          <w:szCs w:val="24"/>
        </w:rPr>
      </w:pPr>
      <w:r>
        <w:rPr>
          <w:sz w:val="100"/>
          <w:szCs w:val="24"/>
        </w:rPr>
      </w:r>
    </w:p>
    <w:p>
      <w:pPr>
        <w:pStyle w:val="Normal"/>
        <w:jc w:val="center"/>
        <w:rPr>
          <w:sz w:val="100"/>
          <w:szCs w:val="24"/>
        </w:rPr>
      </w:pPr>
      <w:bookmarkStart w:id="0" w:name="__RefHeading___Toc2711_1970215514"/>
      <w:bookmarkEnd w:id="0"/>
      <w:r>
        <w:rPr>
          <w:sz w:val="100"/>
          <w:szCs w:val="24"/>
          <w:rPrChange w:id="0" w:author="Unknown Author" w:date="2022-05-25T03:08:41Z"/>
        </w:rPr>
        <w:t>Page de garde</w:t>
      </w:r>
      <w:r>
        <w:br w:type="page"/>
      </w:r>
    </w:p>
    <w:p>
      <w:pPr>
        <w:pStyle w:val="Heading1"/>
        <w:rPr>
          <w:lang w:val="en-US" w:eastAsia="zh-CN" w:bidi="hi-IN"/>
        </w:rPr>
      </w:pPr>
      <w:del w:id="3" w:author="Unknown Author" w:date="2022-05-25T03:22:00Z">
        <w:bookmarkStart w:id="1" w:name="__RefHeading___Toc2691_1970215514"/>
        <w:bookmarkEnd w:id="1"/>
        <w:r>
          <w:rPr>
            <w:lang w:val="en-US" w:eastAsia="zh-CN" w:bidi="hi-IN"/>
          </w:rPr>
          <w:delText>Remerciements</w:delText>
        </w:r>
      </w:del>
      <w:r>
        <w:rPr>
          <w:lang w:val="en-US" w:eastAsia="zh-CN" w:bidi="hi-IN"/>
        </w:rPr>
        <w:t>Table of Content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_RefHeading___Toc2691_1970215514">
            <w:r>
              <w:rPr>
                <w:rStyle w:val="IndexLink"/>
              </w:rPr>
              <w:t>Table of Content</w:t>
              <w:tab/>
              <w:t>2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485_1970215514">
            <w:r>
              <w:rPr>
                <w:rStyle w:val="IndexLink"/>
              </w:rPr>
              <w:t>List of Figures</w:t>
              <w:tab/>
              <w:t>3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3012_1970215514">
            <w:r>
              <w:rPr>
                <w:rStyle w:val="IndexLink"/>
              </w:rPr>
              <w:t>List of Tables</w:t>
              <w:tab/>
              <w:t>4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910_1970215514">
            <w:r>
              <w:rPr>
                <w:rStyle w:val="IndexLink"/>
              </w:rPr>
              <w:t>Acknowledgments</w:t>
              <w:tab/>
              <w:t>5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707_1970215514">
            <w:r>
              <w:rPr>
                <w:rStyle w:val="IndexLink"/>
              </w:rPr>
              <w:t>Dedication</w:t>
              <w:tab/>
              <w:t>6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701_1970215514">
            <w:r>
              <w:rPr>
                <w:rStyle w:val="IndexLink"/>
              </w:rPr>
              <w:t>Abstract</w:t>
              <w:tab/>
              <w:t>7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3010_1970215514">
            <w:r>
              <w:rPr>
                <w:rStyle w:val="IndexLink"/>
              </w:rPr>
              <w:t>Introduction</w:t>
              <w:tab/>
              <w:t>8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699_1970215514">
            <w:r>
              <w:rPr>
                <w:rStyle w:val="IndexLink"/>
              </w:rPr>
              <w:t>Chapter 1: State of the art</w:t>
              <w:tab/>
              <w:t>9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697_1970215514">
            <w:r>
              <w:rPr>
                <w:rStyle w:val="IndexLink"/>
              </w:rPr>
              <w:t>Chapter 2: Conception</w:t>
              <w:tab/>
              <w:t>10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695_1970215514">
            <w:r>
              <w:rPr>
                <w:rStyle w:val="IndexLink"/>
              </w:rPr>
              <w:t>Chapter 3: Experimentation and Results</w:t>
              <w:tab/>
              <w:t>11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3017_1970215514">
            <w:r>
              <w:rPr>
                <w:rStyle w:val="IndexLink"/>
              </w:rPr>
              <w:t>Conclusion and Perspectives</w:t>
              <w:tab/>
              <w:t>12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693_1970215514">
            <w:r>
              <w:rPr>
                <w:rStyle w:val="IndexLink"/>
              </w:rPr>
              <w:t>References</w:t>
              <w:tab/>
              <w:t>13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3015_1970215514">
            <w:r>
              <w:rPr>
                <w:rStyle w:val="IndexLink"/>
              </w:rPr>
              <w:t>Bibliography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en-US" w:eastAsia="zh-CN" w:bidi="hi-IN"/>
        </w:rPr>
      </w:pPr>
      <w:r>
        <w:rPr/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2" w:name="__RefHeading___Toc2485_1970215514"/>
      <w:bookmarkEnd w:id="2"/>
      <w:r>
        <w:rPr>
          <w:lang w:val="en-US" w:eastAsia="zh-CN" w:bidi="hi-IN"/>
        </w:rPr>
        <w:t>List</w:t>
      </w:r>
      <w:r>
        <w:rPr/>
        <w:t xml:space="preserve"> </w:t>
      </w:r>
      <w:r>
        <w:rPr>
          <w:lang w:val="en-US" w:eastAsia="zh-CN" w:bidi="hi-IN"/>
        </w:rPr>
        <w:t>of</w:t>
      </w:r>
      <w:r>
        <w:rPr/>
        <w:t xml:space="preserve"> </w:t>
      </w:r>
      <w:r>
        <w:rPr>
          <w:rFonts w:eastAsia="Cambria" w:cs="Arial"/>
          <w:b/>
          <w:bCs/>
          <w:color w:val="1F497D"/>
          <w:kern w:val="0"/>
          <w:sz w:val="48"/>
          <w:szCs w:val="28"/>
          <w:lang w:val="fr-FR" w:eastAsia="zh-CN" w:bidi="hi-IN"/>
        </w:rPr>
        <w:t>F</w:t>
      </w:r>
      <w:r>
        <w:rPr/>
        <w:t>igures</w:t>
      </w:r>
    </w:p>
    <w:p>
      <w:pPr>
        <w:pStyle w:val="Normal"/>
        <w:rPr>
          <w:lang w:val="en-US" w:eastAsia="zh-CN" w:bidi="hi-IN"/>
        </w:rPr>
      </w:pPr>
      <w:r>
        <w:rPr/>
        <w:t>…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3" w:name="__RefHeading___Toc3012_1970215514"/>
      <w:bookmarkEnd w:id="3"/>
      <w:r>
        <w:rPr/>
        <w:t>List of Tables</w:t>
      </w:r>
    </w:p>
    <w:p>
      <w:pPr>
        <w:pStyle w:val="Normal"/>
        <w:rPr>
          <w:lang w:val="en-US" w:eastAsia="zh-CN" w:bidi="hi-IN"/>
        </w:rPr>
      </w:pPr>
      <w:r>
        <w:rPr/>
        <w:t>...</w:t>
      </w:r>
      <w:r>
        <w:br w:type="page"/>
      </w:r>
    </w:p>
    <w:p>
      <w:pPr>
        <w:pStyle w:val="Heading1"/>
        <w:rPr>
          <w:lang w:val="en-US" w:eastAsia="zh-CN" w:bidi="hi-IN"/>
          <w:del w:id="6" w:author="Unknown Author" w:date="2022-05-25T03:07:57Z"/>
        </w:rPr>
      </w:pPr>
      <w:ins w:id="4" w:author="Unknown Author" w:date="2022-05-25T03:22:00Z">
        <w:bookmarkStart w:id="4" w:name="__RefHeading___Toc2910_1970215514"/>
        <w:bookmarkEnd w:id="4"/>
        <w:r>
          <w:rPr>
            <w:lang w:val="en-US" w:eastAsia="zh-CN" w:bidi="hi-IN"/>
          </w:rPr>
          <w:t>Acknowledgments</w:t>
        </w:r>
      </w:ins>
      <w:del w:id="5" w:author="Unknown Author" w:date="2022-05-25T03:07:57Z">
        <w:r>
          <w:rPr>
            <w:rFonts w:eastAsia="Cambria" w:cs="Cambria"/>
            <w:lang w:val="en-US" w:eastAsia="zh-CN" w:bidi="hi-IN"/>
          </w:rPr>
          <w:delText>Nous remercions avant tous le dieu qui nous a donné le courage et la volonté pour achever ce travail.</w:delText>
        </w:r>
      </w:del>
    </w:p>
    <w:p>
      <w:pPr>
        <w:pStyle w:val="Normal"/>
        <w:jc w:val="left"/>
        <w:rPr>
          <w:del w:id="8" w:author="Unknown Author" w:date="2022-05-25T03:07:57Z"/>
        </w:rPr>
      </w:pPr>
      <w:del w:id="7" w:author="Unknown Author" w:date="2022-05-25T03:07:57Z">
        <w:r>
          <w:rPr>
            <w:rFonts w:eastAsia="Cambria" w:cs="Cambria" w:ascii="Cambria" w:hAnsi="Cambria"/>
          </w:rPr>
          <w:delText>Nous remercions profondément notre encadreur Mme.Taleb Nora de nous avoir guidés avec patience, et pour tous ses conseils, orientations et corrections</w:delText>
        </w:r>
      </w:del>
    </w:p>
    <w:p>
      <w:pPr>
        <w:pStyle w:val="Normal"/>
        <w:jc w:val="left"/>
        <w:rPr>
          <w:del w:id="10" w:author="Unknown Author" w:date="2022-05-25T03:07:57Z"/>
        </w:rPr>
      </w:pPr>
      <w:del w:id="9" w:author="Unknown Author" w:date="2022-05-25T03:07:57Z">
        <w:r>
          <w:rPr>
            <w:rFonts w:eastAsia="Cambria" w:cs="Cambria" w:ascii="Cambria" w:hAnsi="Cambria"/>
          </w:rPr>
          <w:delText>Nous remercions chaleureusement et avec gratitude nos enseignants.</w:delText>
        </w:r>
      </w:del>
    </w:p>
    <w:p>
      <w:pPr>
        <w:pStyle w:val="Normal"/>
        <w:jc w:val="left"/>
        <w:rPr>
          <w:del w:id="12" w:author="Unknown Author" w:date="2022-05-25T03:07:57Z"/>
        </w:rPr>
      </w:pPr>
      <w:del w:id="11" w:author="Unknown Author" w:date="2022-05-25T03:07:57Z">
        <w:r>
          <w:rPr>
            <w:rFonts w:eastAsia="Cambria" w:cs="Cambria" w:ascii="Cambria" w:hAnsi="Cambria"/>
          </w:rPr>
          <w:delText>Nos vifs remerciements à nos amis qui nous ont apporté de l’aide de près ou de loin sans exception.</w:delText>
        </w:r>
      </w:del>
    </w:p>
    <w:p>
      <w:pPr>
        <w:pStyle w:val="Heading1"/>
        <w:rPr>
          <w:lang w:val="en-US" w:eastAsia="zh-CN" w:bidi="hi-IN"/>
          <w:ins w:id="14" w:author="Unknown Author" w:date="2022-05-25T03:36:49Z"/>
        </w:rPr>
      </w:pPr>
      <w:del w:id="13" w:author="Unknown Author" w:date="2022-05-25T03:07:57Z">
        <w:r>
          <w:rPr>
            <w:rFonts w:eastAsia="Cambria" w:cs="Cambria" w:ascii="Cambria" w:hAnsi="Cambria"/>
            <w:lang w:val="en-US" w:eastAsia="zh-CN" w:bidi="hi-IN"/>
          </w:rPr>
          <w:delText>Enfin, un grand merci à nos familles de nous avoir soutenus pendant notre cursus universitaire.</w:delText>
        </w:r>
      </w:del>
    </w:p>
    <w:p>
      <w:pPr>
        <w:pStyle w:val="Normal"/>
        <w:spacing w:lineRule="auto" w:line="276" w:before="0" w:after="200"/>
        <w:jc w:val="center"/>
        <w:rPr>
          <w:rFonts w:ascii="Cambria" w:hAnsi="Cambria" w:eastAsia="Cambria" w:cs="Cambria"/>
          <w:color w:val="auto"/>
          <w:kern w:val="0"/>
          <w:lang w:val="en-US" w:eastAsia="zh-CN" w:bidi="hi-IN"/>
        </w:rPr>
      </w:pPr>
      <w:r>
        <w:rPr>
          <w:sz w:val="36"/>
          <w:szCs w:val="24"/>
        </w:rPr>
      </w:r>
    </w:p>
    <w:p>
      <w:pPr>
        <w:pStyle w:val="Normal"/>
        <w:spacing w:lineRule="auto" w:line="276" w:before="0" w:after="200"/>
        <w:jc w:val="center"/>
        <w:rPr>
          <w:sz w:val="36"/>
          <w:szCs w:val="24"/>
          <w:ins w:id="19" w:author="Unknown Author" w:date="2022-05-25T03:08:09Z"/>
        </w:rPr>
      </w:pPr>
      <w:ins w:id="15" w:author="Unknown Author" w:date="2022-05-25T03:22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I</w:t>
        </w:r>
      </w:ins>
      <w:ins w:id="16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thank above all the god who gave </w:t>
        </w:r>
      </w:ins>
      <w:ins w:id="17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me</w:t>
        </w:r>
      </w:ins>
      <w:ins w:id="18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the courage and the will to complete this work.</w:t>
        </w:r>
      </w:ins>
    </w:p>
    <w:p>
      <w:pPr>
        <w:pStyle w:val="Normal"/>
        <w:spacing w:lineRule="auto" w:line="276" w:before="0" w:after="200"/>
        <w:jc w:val="center"/>
        <w:rPr>
          <w:sz w:val="36"/>
          <w:szCs w:val="24"/>
          <w:ins w:id="28" w:author="Unknown Author" w:date="2022-05-25T03:08:09Z"/>
        </w:rPr>
      </w:pPr>
      <w:ins w:id="20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I</w:t>
        </w:r>
      </w:ins>
      <w:ins w:id="21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deeply thank </w:t>
        </w:r>
      </w:ins>
      <w:ins w:id="22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my</w:t>
        </w:r>
      </w:ins>
      <w:ins w:id="23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supervisor Mrs. </w:t>
        </w:r>
      </w:ins>
      <w:ins w:id="24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Seridi</w:t>
        </w:r>
      </w:ins>
      <w:ins w:id="25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for guiding </w:t>
        </w:r>
      </w:ins>
      <w:ins w:id="26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me</w:t>
        </w:r>
      </w:ins>
      <w:ins w:id="27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with patience, and for all her efforts, advice and corrections.</w:t>
        </w:r>
      </w:ins>
    </w:p>
    <w:p>
      <w:pPr>
        <w:pStyle w:val="Normal"/>
        <w:spacing w:lineRule="auto" w:line="276" w:before="0" w:after="200"/>
        <w:jc w:val="center"/>
        <w:rPr>
          <w:sz w:val="36"/>
          <w:szCs w:val="24"/>
          <w:ins w:id="34" w:author="Unknown Author" w:date="2022-05-25T03:08:09Z"/>
        </w:rPr>
      </w:pPr>
      <w:ins w:id="29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My</w:t>
        </w:r>
      </w:ins>
      <w:ins w:id="30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heartfelt thanks to </w:t>
        </w:r>
      </w:ins>
      <w:ins w:id="31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my</w:t>
        </w:r>
      </w:ins>
      <w:ins w:id="32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friends who have helped </w:t>
        </w:r>
      </w:ins>
      <w:ins w:id="33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me.</w:t>
        </w:r>
      </w:ins>
    </w:p>
    <w:p>
      <w:pPr>
        <w:pStyle w:val="Normal"/>
        <w:spacing w:lineRule="auto" w:line="276" w:before="0" w:after="200"/>
        <w:jc w:val="center"/>
        <w:rPr>
          <w:sz w:val="36"/>
          <w:szCs w:val="24"/>
        </w:rPr>
      </w:pPr>
      <w:ins w:id="35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>Finally, a big thank</w:t>
        </w:r>
      </w:ins>
      <w:ins w:id="36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>s</w:t>
        </w:r>
      </w:ins>
      <w:ins w:id="37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</w:t>
        </w:r>
      </w:ins>
      <w:ins w:id="38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to my</w:t>
        </w:r>
      </w:ins>
      <w:ins w:id="39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famil</w:t>
        </w:r>
      </w:ins>
      <w:ins w:id="40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y</w:t>
        </w:r>
      </w:ins>
      <w:ins w:id="41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for supporting </w:t>
        </w:r>
      </w:ins>
      <w:ins w:id="42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me</w:t>
        </w:r>
      </w:ins>
      <w:ins w:id="43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during </w:t>
        </w:r>
      </w:ins>
      <w:ins w:id="44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my</w:t>
        </w:r>
      </w:ins>
      <w:ins w:id="45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university course.</w:t>
        </w:r>
      </w:ins>
      <w:r>
        <w:br w:type="page"/>
      </w:r>
    </w:p>
    <w:p>
      <w:pPr>
        <w:pStyle w:val="Heading1"/>
        <w:ind w:left="360" w:hanging="360"/>
        <w:rPr>
          <w:lang w:val="en-US" w:eastAsia="zh-CN" w:bidi="hi-IN"/>
        </w:rPr>
      </w:pPr>
      <w:bookmarkStart w:id="5" w:name="__RefHeading___Toc2707_1970215514"/>
      <w:bookmarkEnd w:id="5"/>
      <w:r>
        <w:rPr>
          <w:lang w:val="en-US" w:eastAsia="zh-CN" w:bidi="hi-IN"/>
        </w:rPr>
        <w:t>Dedication</w:t>
        <w:rPrChange w:id="0" w:author="Unknown Author" w:date="2022-05-25T03:08:41Z"/>
      </w:r>
    </w:p>
    <w:p>
      <w:pPr>
        <w:pStyle w:val="Normal"/>
        <w:jc w:val="center"/>
        <w:rPr>
          <w:rFonts w:ascii="Cambria" w:hAnsi="Cambria" w:eastAsia="Cambria" w:cs="Cambria"/>
          <w:lang w:val="en-US" w:eastAsia="zh-CN" w:bidi="hi-IN"/>
        </w:rPr>
      </w:pPr>
      <w:r>
        <w:rPr>
          <w:sz w:val="36"/>
          <w:szCs w:val="24"/>
        </w:rPr>
      </w:r>
    </w:p>
    <w:p>
      <w:pPr>
        <w:pStyle w:val="Normal"/>
        <w:jc w:val="center"/>
        <w:rPr>
          <w:sz w:val="36"/>
          <w:szCs w:val="24"/>
        </w:rPr>
      </w:pPr>
      <w:r>
        <w:rPr>
          <w:rFonts w:eastAsia="Cambria" w:cs="Cambria" w:ascii="Cambria" w:hAnsi="Cambria"/>
          <w:sz w:val="36"/>
          <w:szCs w:val="24"/>
          <w:lang w:val="en-US" w:eastAsia="zh-CN" w:bidi="hi-IN"/>
        </w:rPr>
        <w:t>To the whole family</w:t>
      </w:r>
    </w:p>
    <w:p>
      <w:pPr>
        <w:pStyle w:val="Normal"/>
        <w:jc w:val="center"/>
        <w:rPr>
          <w:sz w:val="36"/>
          <w:szCs w:val="24"/>
        </w:rPr>
      </w:pPr>
      <w:r>
        <w:rPr>
          <w:rFonts w:eastAsia="Cambria" w:cs="Cambria" w:ascii="Cambria" w:hAnsi="Cambria"/>
          <w:sz w:val="36"/>
          <w:szCs w:val="24"/>
          <w:lang w:val="en-US" w:eastAsia="zh-CN" w:bidi="hi-IN"/>
        </w:rPr>
        <w:t xml:space="preserve">To all </w:t>
      </w:r>
      <w:r>
        <w:rPr>
          <w:rFonts w:eastAsia="Cambria" w:cs="Cambria" w:ascii="Cambria" w:hAnsi="Cambria"/>
          <w:color w:val="auto"/>
          <w:kern w:val="0"/>
          <w:sz w:val="36"/>
          <w:szCs w:val="24"/>
          <w:lang w:val="en-US" w:eastAsia="zh-CN" w:bidi="hi-IN"/>
        </w:rPr>
        <w:t>my</w:t>
      </w:r>
      <w:r>
        <w:rPr>
          <w:rFonts w:eastAsia="Cambria" w:cs="Cambria" w:ascii="Cambria" w:hAnsi="Cambria"/>
          <w:sz w:val="36"/>
          <w:szCs w:val="24"/>
          <w:lang w:val="en-US" w:eastAsia="zh-CN" w:bidi="hi-IN"/>
        </w:rPr>
        <w:t xml:space="preserve"> friends</w:t>
      </w:r>
      <w:r>
        <w:br w:type="page"/>
      </w:r>
    </w:p>
    <w:p>
      <w:pPr>
        <w:pStyle w:val="Heading1"/>
        <w:ind w:left="0" w:hanging="0"/>
        <w:rPr>
          <w:lang w:val="en-US" w:eastAsia="zh-CN" w:bidi="hi-IN"/>
        </w:rPr>
      </w:pPr>
      <w:bookmarkStart w:id="6" w:name="__RefHeading___Toc2701_1970215514"/>
      <w:bookmarkEnd w:id="6"/>
      <w:r>
        <w:rPr>
          <w:lang w:val="en-US" w:eastAsia="zh-CN" w:bidi="hi-IN"/>
        </w:rPr>
        <w:t>Abstract</w:t>
      </w:r>
    </w:p>
    <w:p>
      <w:pPr>
        <w:pStyle w:val="Normal"/>
        <w:ind w:left="0" w:hanging="0"/>
        <w:rPr>
          <w:lang w:val="en-US" w:eastAsia="zh-CN" w:bidi="hi-IN"/>
        </w:rPr>
      </w:pPr>
      <w:r>
        <w:rPr>
          <w:lang w:val="en-US" w:eastAsia="zh-CN" w:bidi="hi-IN"/>
        </w:rPr>
        <w:t>…</w:t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7" w:name="__RefHeading___Toc3010_1970215514"/>
      <w:bookmarkEnd w:id="7"/>
      <w:r>
        <w:rPr/>
        <w:t>Introduction</w:t>
      </w:r>
    </w:p>
    <w:p>
      <w:pPr>
        <w:pStyle w:val="Normal"/>
        <w:rPr>
          <w:lang w:val="en-US" w:eastAsia="zh-CN" w:bidi="hi-IN"/>
        </w:rPr>
      </w:pPr>
      <w:r>
        <w:rPr/>
        <w:t>...</w:t>
      </w:r>
      <w:r>
        <w:br w:type="page"/>
      </w:r>
    </w:p>
    <w:p>
      <w:pPr>
        <w:pStyle w:val="Heading1"/>
        <w:ind w:left="360" w:hanging="360"/>
        <w:rPr>
          <w:lang w:val="en-US" w:eastAsia="zh-CN" w:bidi="hi-IN"/>
        </w:rPr>
      </w:pPr>
      <w:bookmarkStart w:id="8" w:name="__RefHeading___Toc2699_1970215514"/>
      <w:bookmarkEnd w:id="8"/>
      <w:r>
        <w:rPr>
          <w:lang w:val="en-US" w:eastAsia="zh-CN" w:bidi="hi-IN"/>
        </w:rPr>
        <w:t>Chapter 1: State of the art</w:t>
        <w:rPrChange w:id="0" w:author="Unknown Author" w:date="2022-05-25T03:08:41Z"/>
      </w:r>
    </w:p>
    <w:p>
      <w:pPr>
        <w:pStyle w:val="Normal"/>
        <w:rPr>
          <w:lang w:val="en-US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...</w:t>
      </w:r>
      <w:r>
        <w:br w:type="page"/>
      </w:r>
    </w:p>
    <w:p>
      <w:pPr>
        <w:pStyle w:val="Heading1"/>
        <w:ind w:left="360" w:hanging="360"/>
        <w:rPr>
          <w:lang w:val="en-US" w:eastAsia="zh-CN" w:bidi="hi-IN"/>
        </w:rPr>
      </w:pPr>
      <w:bookmarkStart w:id="9" w:name="__RefHeading___Toc2697_1970215514"/>
      <w:bookmarkEnd w:id="9"/>
      <w:r>
        <w:rPr>
          <w:lang w:val="en-US" w:eastAsia="zh-CN" w:bidi="hi-IN"/>
        </w:rPr>
        <w:t>Chapter 2: Conception</w:t>
      </w:r>
    </w:p>
    <w:p>
      <w:pPr>
        <w:pStyle w:val="Normal"/>
        <w:ind w:left="360" w:hanging="360"/>
        <w:rPr>
          <w:lang w:val="en-US" w:eastAsia="zh-CN" w:bidi="hi-IN"/>
        </w:rPr>
      </w:pPr>
      <w:r>
        <w:rPr>
          <w:lang w:val="en-US" w:eastAsia="zh-CN" w:bidi="hi-IN"/>
        </w:rPr>
        <w:t>…</w:t>
      </w:r>
      <w:r>
        <w:br w:type="page"/>
      </w:r>
    </w:p>
    <w:p>
      <w:pPr>
        <w:pStyle w:val="Heading1"/>
        <w:ind w:left="360" w:hanging="360"/>
        <w:rPr>
          <w:lang w:val="en-US" w:eastAsia="zh-CN" w:bidi="hi-IN"/>
        </w:rPr>
      </w:pPr>
      <w:bookmarkStart w:id="10" w:name="__RefHeading___Toc2695_1970215514"/>
      <w:bookmarkEnd w:id="10"/>
      <w:r>
        <w:rPr>
          <w:lang w:val="en-US" w:eastAsia="zh-CN" w:bidi="hi-IN"/>
        </w:rPr>
        <w:t>Chapter 3: Experimentation and Results</w:t>
      </w:r>
      <w:r>
        <w:rPr>
          <w:lang w:val="en-US" w:eastAsia="zh-CN" w:bidi="hi-IN"/>
          <w:rPrChange w:id="0" w:author="Unknown Author" w:date="2022-05-25T03:08:41Z"/>
        </w:rPr>
        <w:t xml:space="preserve"> </w:t>
      </w:r>
    </w:p>
    <w:p>
      <w:pPr>
        <w:pStyle w:val="Normal"/>
        <w:ind w:left="360" w:hanging="360"/>
        <w:rPr>
          <w:lang w:val="en-US" w:eastAsia="zh-CN" w:bidi="hi-IN"/>
        </w:rPr>
      </w:pPr>
      <w:r>
        <w:rPr>
          <w:lang w:val="en-US" w:eastAsia="zh-CN" w:bidi="hi-IN"/>
        </w:rPr>
        <w:t>…</w:t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11" w:name="__RefHeading___Toc3017_1970215514"/>
      <w:bookmarkEnd w:id="11"/>
      <w:r>
        <w:rPr/>
        <w:t xml:space="preserve">Conclusion </w:t>
      </w:r>
      <w:r>
        <w:rPr>
          <w:lang w:val="en-US" w:eastAsia="zh-CN" w:bidi="hi-IN"/>
        </w:rPr>
        <w:t>and</w:t>
      </w:r>
      <w:r>
        <w:rPr/>
        <w:t xml:space="preserve"> Perspectives</w:t>
      </w:r>
    </w:p>
    <w:p>
      <w:pPr>
        <w:pStyle w:val="Normal"/>
        <w:rPr>
          <w:lang w:val="en-US" w:eastAsia="zh-CN" w:bidi="hi-IN"/>
        </w:rPr>
      </w:pPr>
      <w:r>
        <w:rPr/>
        <w:t>...</w:t>
        <w:rPrChange w:id="0" w:author="Unknown Author" w:date="2022-05-25T03:08:41Z"/>
      </w:r>
      <w:r>
        <w:br w:type="page"/>
      </w:r>
    </w:p>
    <w:p>
      <w:pPr>
        <w:pStyle w:val="Normal"/>
        <w:spacing w:lineRule="auto" w:line="276" w:before="0" w:after="200"/>
        <w:rPr>
          <w:lang w:val="en-US" w:eastAsia="zh-CN" w:bidi="hi-IN"/>
        </w:rPr>
      </w:pPr>
      <w:r>
        <w:rPr>
          <w:lang w:val="en-US" w:eastAsia="zh-CN" w:bidi="hi-IN"/>
          <w:rPrChange w:id="0" w:author="Unknown Author" w:date="2022-05-25T03:08:41Z"/>
        </w:rPr>
      </w:r>
    </w:p>
    <w:p>
      <w:pPr>
        <w:pStyle w:val="Heading1"/>
        <w:jc w:val="left"/>
        <w:rPr>
          <w:lang w:val="en-US" w:eastAsia="zh-CN" w:bidi="hi-IN"/>
        </w:rPr>
      </w:pPr>
      <w:bookmarkStart w:id="12" w:name="__RefHeading___Toc2693_1970215514"/>
      <w:bookmarkEnd w:id="12"/>
      <w:r>
        <w:rPr>
          <w:lang w:val="en-US" w:eastAsia="zh-CN" w:bidi="hi-IN"/>
        </w:rPr>
        <w:t>References</w:t>
      </w:r>
    </w:p>
    <w:p>
      <w:pPr>
        <w:pStyle w:val="Normal"/>
        <w:jc w:val="left"/>
        <w:rPr>
          <w:lang w:val="en-US" w:eastAsia="zh-CN" w:bidi="hi-IN"/>
        </w:rPr>
      </w:pPr>
      <w:r>
        <w:rPr>
          <w:lang w:val="en-US" w:eastAsia="zh-CN" w:bidi="hi-IN"/>
        </w:rPr>
        <w:t>...</w:t>
      </w:r>
    </w:p>
    <w:p>
      <w:pPr>
        <w:pStyle w:val="Normal"/>
        <w:rPr>
          <w:lang w:val="en-US" w:eastAsia="zh-CN" w:bidi="hi-IN"/>
        </w:rPr>
      </w:pPr>
      <w:r>
        <w:rPr/>
      </w:r>
    </w:p>
    <w:p>
      <w:pPr>
        <w:pStyle w:val="Normal"/>
        <w:rPr>
          <w:lang w:val="en-US" w:eastAsia="zh-CN" w:bidi="hi-IN"/>
        </w:rPr>
      </w:pPr>
      <w:r>
        <w:rPr/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13" w:name="__RefHeading___Toc3015_1970215514"/>
      <w:bookmarkEnd w:id="13"/>
      <w:r>
        <w:rPr>
          <w:lang w:val="en-US" w:eastAsia="zh-CN" w:bidi="hi-IN"/>
        </w:rPr>
        <w:t>Bibliography</w:t>
      </w:r>
    </w:p>
    <w:p>
      <w:pPr>
        <w:pStyle w:val="Normal"/>
        <w:spacing w:before="0" w:after="120"/>
        <w:rPr/>
      </w:pPr>
      <w:r>
        <w:rPr/>
        <w:t>…</w:t>
      </w:r>
    </w:p>
    <w:sectPr>
      <w:headerReference w:type="default" r:id="rId2"/>
      <w:footerReference w:type="default" r:id="rId3"/>
      <w:type w:val="nextPage"/>
      <w:pgSz w:w="11906" w:h="16838"/>
      <w:pgMar w:left="1418" w:right="1134" w:header="709" w:top="806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8855"/>
      <w:gridCol w:w="714"/>
    </w:tblGrid>
    <w:tr>
      <w:trPr>
        <w:trHeight w:val="405" w:hRule="atLeast"/>
      </w:trPr>
      <w:tc>
        <w:tcPr>
          <w:tcW w:w="8855" w:type="dxa"/>
          <w:tcBorders>
            <w:right w:val="single" w:sz="6" w:space="0" w:color="7F7F7F"/>
          </w:tcBorders>
        </w:tcPr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clear" w:pos="643"/>
              <w:tab w:val="center" w:pos="4536" w:leader="none"/>
              <w:tab w:val="right" w:pos="9072" w:leader="none"/>
            </w:tabs>
            <w:spacing w:lineRule="auto" w:line="360" w:before="0" w:after="0"/>
            <w:ind w:left="0" w:right="0" w:hanging="0"/>
            <w:jc w:val="right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4F81BD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4F81BD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r>
        </w:p>
      </w:tc>
      <w:tc>
        <w:tcPr>
          <w:tcW w:w="714" w:type="dxa"/>
          <w:tcBorders>
            <w:top w:val="single" w:sz="6" w:space="0" w:color="7F7F7F"/>
            <w:left w:val="single" w:sz="6" w:space="0" w:color="7F7F7F"/>
          </w:tcBorders>
          <w:vAlign w:val="center"/>
        </w:tcPr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clear" w:pos="643"/>
              <w:tab w:val="right" w:pos="459" w:leader="none"/>
              <w:tab w:val="center" w:pos="4536" w:leader="none"/>
              <w:tab w:val="right" w:pos="9072" w:leader="none"/>
            </w:tabs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14</w:t>
          </w:r>
          <w:r>
            <w:rPr/>
            <w:fldChar w:fldCharType="end"/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lear" w:pos="643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643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revisionView w:insDel="0" w:formatting="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120"/>
      <w:jc w:val="both"/>
    </w:pPr>
    <w:rPr>
      <w:rFonts w:ascii="Times New Roman" w:hAnsi="Times New Roman" w:eastAsia="Times New Roman" w:cs="Arial"/>
      <w:color w:val="auto"/>
      <w:kern w:val="0"/>
      <w:sz w:val="24"/>
      <w:szCs w:val="24"/>
      <w:lang w:val="fr-FR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6" w:space="1" w:color="1F497D"/>
      </w:pBdr>
      <w:snapToGrid w:val="true"/>
      <w:spacing w:lineRule="auto" w:line="276" w:before="115" w:after="432"/>
      <w:ind w:left="0" w:right="0" w:hanging="0"/>
      <w:jc w:val="left"/>
      <w:textAlignment w:val="auto"/>
    </w:pPr>
    <w:rPr>
      <w:rFonts w:ascii="Cambria" w:hAnsi="Cambria" w:eastAsia="Cambria"/>
      <w:b/>
      <w:bCs/>
      <w:color w:val="1F497D"/>
      <w:sz w:val="4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pBdr/>
      <w:spacing w:before="120" w:after="120"/>
      <w:ind w:left="792" w:hanging="432"/>
      <w:outlineLvl w:val="1"/>
    </w:pPr>
    <w:rPr>
      <w:rFonts w:ascii="Cambria" w:hAnsi="Cambria" w:eastAsia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pBdr>
        <w:bottom w:val="single" w:sz="8" w:space="1" w:color="948A54"/>
      </w:pBdr>
      <w:spacing w:before="200" w:after="0"/>
      <w:ind w:left="1224" w:hanging="504"/>
      <w:outlineLvl w:val="2"/>
    </w:pPr>
    <w:rPr>
      <w:rFonts w:ascii="Cambria" w:hAnsi="Cambria" w:eastAsia="Cambria"/>
      <w:b/>
      <w:bCs/>
      <w:color w:val="948A54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qFormat/>
    <w:rPr/>
  </w:style>
  <w:style w:type="character" w:styleId="BalloonTextChar" w:customStyle="1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TextenormalCar" w:customStyle="1">
    <w:name w:val="Texte normal Car"/>
    <w:basedOn w:val="DefaultParagraphFont"/>
    <w:qFormat/>
    <w:rPr>
      <w:rFonts w:ascii="Times New Roman" w:hAnsi="Times New Roman" w:eastAsia="Times New Roman" w:cs="Times New Roman"/>
      <w:color w:val="0F243E"/>
      <w:szCs w:val="24"/>
    </w:rPr>
  </w:style>
  <w:style w:type="character" w:styleId="Heading1Char" w:customStyle="1">
    <w:name w:val="Heading 1 Char"/>
    <w:basedOn w:val="DefaultParagraphFont"/>
    <w:qFormat/>
    <w:rPr>
      <w:rFonts w:ascii="Cambria" w:hAnsi="Cambria" w:eastAsia="Cambria"/>
      <w:b/>
      <w:bCs/>
      <w:color w:val="1F497D"/>
      <w:sz w:val="52"/>
      <w:szCs w:val="28"/>
    </w:rPr>
  </w:style>
  <w:style w:type="character" w:styleId="Heading2Char" w:customStyle="1">
    <w:name w:val="Heading 2 Char"/>
    <w:basedOn w:val="DefaultParagraphFont"/>
    <w:qFormat/>
    <w:rPr>
      <w:rFonts w:ascii="Cambria" w:hAnsi="Cambria" w:eastAsia="Cambria"/>
      <w:b/>
      <w:bCs/>
      <w:color w:val="948A54"/>
      <w:sz w:val="26"/>
      <w:szCs w:val="26"/>
    </w:rPr>
  </w:style>
  <w:style w:type="character" w:styleId="TitleChar" w:customStyle="1">
    <w:name w:val="Title Char"/>
    <w:basedOn w:val="DefaultParagraphFont"/>
    <w:qFormat/>
    <w:rPr>
      <w:rFonts w:ascii="Cambria" w:hAnsi="Cambria" w:eastAsia="Cambria"/>
      <w:b/>
      <w:color w:val="365F91"/>
      <w:spacing w:val="6"/>
      <w:kern w:val="2"/>
      <w:sz w:val="52"/>
      <w:szCs w:val="52"/>
    </w:rPr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HeaderChar" w:customStyle="1">
    <w:name w:val="Header Char"/>
    <w:basedOn w:val="DefaultParagraphFont"/>
    <w:qFormat/>
    <w:rPr>
      <w:rFonts w:ascii="Times New Roman" w:hAnsi="Times New Roman" w:eastAsia="Times New Roman" w:cs="Times New Roman"/>
      <w:szCs w:val="24"/>
    </w:rPr>
  </w:style>
  <w:style w:type="character" w:styleId="FooterChar" w:customStyle="1">
    <w:name w:val="Footer Char"/>
    <w:basedOn w:val="DefaultParagraphFont"/>
    <w:qFormat/>
    <w:rPr>
      <w:rFonts w:ascii="Times New Roman" w:hAnsi="Times New Roman" w:eastAsia="Times New Roman" w:cs="Times New Roman"/>
      <w:szCs w:val="24"/>
    </w:rPr>
  </w:style>
  <w:style w:type="character" w:styleId="DocumentMapChar" w:customStyle="1">
    <w:name w:val="Document Map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Cambria"/>
      <w:b/>
      <w:bCs/>
      <w:color w:val="948A54"/>
      <w:sz w:val="24"/>
      <w:szCs w:val="24"/>
    </w:rPr>
  </w:style>
  <w:style w:type="character" w:styleId="EndnoteTextChar" w:customStyle="1">
    <w:name w:val="Endnote Text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120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fr-FR" w:eastAsia="zh-CN" w:bidi="hi-IN"/>
    </w:rPr>
  </w:style>
  <w:style w:type="paragraph" w:styleId="Title">
    <w:name w:val="Title"/>
    <w:basedOn w:val="Normal"/>
    <w:next w:val="Normal"/>
    <w:qFormat/>
    <w:pPr>
      <w:pBdr>
        <w:bottom w:val="single" w:sz="18" w:space="4" w:color="365F91"/>
      </w:pBdr>
      <w:spacing w:lineRule="auto" w:line="240" w:before="0" w:after="120"/>
      <w:ind w:left="0" w:hanging="0"/>
      <w:contextualSpacing/>
      <w:jc w:val="right"/>
    </w:pPr>
    <w:rPr>
      <w:rFonts w:ascii="Cambria" w:hAnsi="Cambria" w:eastAsia="Cambria"/>
      <w:b/>
      <w:color w:val="365F91"/>
      <w:spacing w:val="6"/>
      <w:kern w:val="2"/>
      <w:sz w:val="52"/>
      <w:szCs w:val="5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extenormal" w:customStyle="1">
    <w:name w:val="Texte normal"/>
    <w:basedOn w:val="Normal"/>
    <w:qFormat/>
    <w:pPr>
      <w:spacing w:lineRule="auto" w:line="288" w:before="120" w:after="120"/>
      <w:ind w:left="851" w:hanging="0"/>
    </w:pPr>
    <w:rPr>
      <w:color w:val="0F243E"/>
    </w:rPr>
  </w:style>
  <w:style w:type="paragraph" w:styleId="Paragraphe" w:customStyle="1">
    <w:name w:val="Paragraphe"/>
    <w:basedOn w:val="Textenormal"/>
    <w:qFormat/>
    <w:pPr>
      <w:spacing w:lineRule="auto" w:line="264"/>
    </w:pPr>
    <w:rPr>
      <w:rFonts w:ascii="Calibri" w:hAnsi="Calibri"/>
    </w:rPr>
  </w:style>
  <w:style w:type="paragraph" w:styleId="Contents1">
    <w:name w:val="TOC 1"/>
    <w:basedOn w:val="Normal"/>
    <w:next w:val="Normal"/>
    <w:qFormat/>
    <w:pPr>
      <w:spacing w:before="0" w:after="100"/>
    </w:pPr>
    <w:rPr/>
  </w:style>
  <w:style w:type="paragraph" w:styleId="Section" w:customStyle="1">
    <w:name w:val="Section"/>
    <w:basedOn w:val="Contents1"/>
    <w:qFormat/>
    <w:pPr>
      <w:pBdr>
        <w:bottom w:val="single" w:sz="18" w:space="1" w:color="95B3D7"/>
      </w:pBdr>
      <w:spacing w:lineRule="auto" w:line="276" w:before="0" w:after="360"/>
      <w:jc w:val="right"/>
    </w:pPr>
    <w:rPr>
      <w:b/>
      <w:color w:val="548DD4"/>
      <w:sz w:val="44"/>
    </w:rPr>
  </w:style>
  <w:style w:type="paragraph" w:styleId="ListParagraph">
    <w:name w:val="List Paragraph"/>
    <w:basedOn w:val="Normal"/>
    <w:qFormat/>
    <w:pPr>
      <w:spacing w:before="0" w:after="120"/>
      <w:ind w:left="720" w:hanging="0"/>
      <w:contextualSpacing/>
    </w:pPr>
    <w:rPr/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UneLgende" w:customStyle="1">
    <w:name w:val="UneLégende"/>
    <w:basedOn w:val="Caption1"/>
    <w:qFormat/>
    <w:pPr>
      <w:spacing w:before="0" w:after="120"/>
      <w:jc w:val="center"/>
    </w:pPr>
    <w:rPr>
      <w:color w:val="auto"/>
    </w:rPr>
  </w:style>
  <w:style w:type="paragraph" w:styleId="TOCHeading">
    <w:name w:val="TOC Heading"/>
    <w:basedOn w:val="Heading1"/>
    <w:next w:val="Normal"/>
    <w:qFormat/>
    <w:pPr>
      <w:spacing w:lineRule="auto" w:line="276" w:before="120" w:after="0"/>
      <w:jc w:val="left"/>
    </w:pPr>
    <w:rPr>
      <w:color w:val="365F91"/>
    </w:rPr>
  </w:style>
  <w:style w:type="paragraph" w:styleId="Contents2">
    <w:name w:val="TOC 2"/>
    <w:basedOn w:val="Normal"/>
    <w:next w:val="Normal"/>
    <w:qFormat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qFormat/>
    <w:pPr>
      <w:spacing w:lineRule="auto" w:line="276" w:before="0" w:after="100"/>
      <w:ind w:left="440" w:hanging="0"/>
      <w:jc w:val="left"/>
    </w:pPr>
    <w:rPr>
      <w:rFonts w:ascii="Calibri" w:hAnsi="Calibri" w:eastAsia="Calibri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643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qFormat/>
    <w:pPr>
      <w:tabs>
        <w:tab w:val="clear" w:pos="643"/>
        <w:tab w:val="center" w:pos="4536" w:leader="none"/>
        <w:tab w:val="right" w:pos="9072" w:leader="none"/>
      </w:tabs>
      <w:spacing w:before="0" w:after="0"/>
    </w:pPr>
    <w:rPr/>
  </w:style>
  <w:style w:type="paragraph" w:styleId="DocumentMap">
    <w:name w:val="Document Map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qFormat/>
    <w:pPr>
      <w:spacing w:before="0" w:after="0"/>
    </w:pPr>
    <w:rPr/>
  </w:style>
  <w:style w:type="paragraph" w:styleId="Endnote">
    <w:name w:val="Endnote Text"/>
    <w:basedOn w:val="Normal"/>
    <w:qFormat/>
    <w:pPr>
      <w:spacing w:lineRule="auto" w:line="240" w:before="0" w:after="0"/>
    </w:pPr>
    <w:rPr>
      <w:sz w:val="20"/>
      <w:szCs w:val="20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5">
    <w:name w:val="TOC 5"/>
    <w:basedOn w:val="Index"/>
    <w:pPr>
      <w:tabs>
        <w:tab w:val="clear" w:pos="643"/>
        <w:tab w:val="right" w:pos="8222" w:leader="dot"/>
      </w:tabs>
      <w:ind w:left="1132" w:hanging="0"/>
    </w:pPr>
    <w:rPr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tNmX/ijfU9kvk7UdNxlV1WZr9Q==">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LibreOffice/7.1.5.2$Windows_X86_64 LibreOffice_project/85f04e9f809797b8199d13c421bd8a2b025d52b5</Application>
  <AppVersion>15.0000</AppVersion>
  <Pages>14</Pages>
  <Words>162</Words>
  <Characters>787</Characters>
  <CharactersWithSpaces>905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2013-02-06T11:15:00Z</dcterms:created>
  <dc:creator>Licence</dc:creator>
  <dc:description/>
  <dc:language>en-US</dc:language>
  <cp:lastModifiedBy/>
  <dcterms:modified xsi:type="dcterms:W3CDTF">2022-05-25T04:13:50Z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