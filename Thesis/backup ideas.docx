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lang w:val="en-US" w:eastAsia="zh-CN" w:bidi="hi-IN"/>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zh-CN" w:bidi="hi-IN"/>
          <w:rPrChange w:id="0" w:author="Unknown Author" w:date="2022-05-25T03:08:41Z"/>
        </w:rPr>
        <w:rPrChange w:id="0" w:author="Unknown Author" w:date="2022-05-25T03:08:41Z"/>
      </w:r>
    </w:p>
    <w:p>
      <w:pPr>
        <w:pStyle w:val="Normal"/>
        <w:spacing w:lineRule="auto" w:line="240" w:before="0" w:after="0"/>
        <w:rPr>
          <w:rFonts w:ascii="Tahoma" w:hAnsi="Tahoma" w:eastAsia="Tahoma" w:cs="Tahoma"/>
          <w:sz w:val="36"/>
          <w:szCs w:val="36"/>
          <w:lang w:val="en-US" w:eastAsia="zh-CN" w:bidi="hi-IN"/>
        </w:rPr>
      </w:pPr>
      <w:r>
        <w:rPr>
          <w:rFonts w:eastAsia="Tahoma" w:cs="Tahoma" w:ascii="Tahoma" w:hAnsi="Tahoma"/>
          <w:sz w:val="36"/>
          <w:szCs w:val="36"/>
          <w:lang w:val="en-US" w:eastAsia="zh-CN" w:bidi="hi-IN"/>
          <w:rPrChange w:id="0" w:author="Unknown Author" w:date="2022-05-25T03:08:41Z"/>
        </w:rPr>
      </w:r>
    </w:p>
    <w:p>
      <w:pPr>
        <w:pStyle w:val="Normal"/>
        <w:jc w:val="center"/>
        <w:rPr>
          <w:sz w:val="100"/>
          <w:szCs w:val="24"/>
          <w:lang w:val="en-US" w:eastAsia="zh-CN" w:bidi="hi-IN"/>
        </w:rPr>
      </w:pPr>
      <w:r>
        <w:rPr>
          <w:sz w:val="100"/>
          <w:szCs w:val="24"/>
          <w:lang w:val="en-US" w:eastAsia="zh-CN" w:bidi="hi-IN"/>
        </w:rPr>
      </w:r>
    </w:p>
    <w:p>
      <w:pPr>
        <w:pStyle w:val="Normal"/>
        <w:jc w:val="center"/>
        <w:rPr>
          <w:sz w:val="100"/>
          <w:szCs w:val="24"/>
          <w:lang w:val="en-US" w:eastAsia="zh-CN" w:bidi="hi-IN"/>
        </w:rPr>
      </w:pPr>
      <w:r>
        <w:rPr>
          <w:sz w:val="100"/>
          <w:szCs w:val="24"/>
          <w:lang w:val="en-US" w:eastAsia="zh-CN" w:bidi="hi-IN"/>
        </w:rPr>
      </w:r>
    </w:p>
    <w:p>
      <w:pPr>
        <w:pStyle w:val="Normal"/>
        <w:jc w:val="center"/>
        <w:rPr>
          <w:lang w:val="en-US" w:eastAsia="zh-CN" w:bidi="hi-IN"/>
        </w:rPr>
      </w:pPr>
      <w:bookmarkStart w:id="0" w:name="__RefHeading___Toc2711_1970215514"/>
      <w:bookmarkEnd w:id="0"/>
      <w:r>
        <w:rPr>
          <w:sz w:val="100"/>
          <w:szCs w:val="24"/>
          <w:lang w:val="en-US" w:eastAsia="zh-CN" w:bidi="hi-IN"/>
          <w:rPrChange w:id="0" w:author="Unknown Author" w:date="2022-05-25T03:08:41Z"/>
        </w:rPr>
        <w:t>Page de garde</w:t>
      </w:r>
      <w:r>
        <w:br w:type="page"/>
      </w:r>
    </w:p>
    <w:p>
      <w:pPr>
        <w:pStyle w:val="Heading1"/>
        <w:rPr>
          <w:lang w:val="en-US" w:eastAsia="zh-CN" w:bidi="hi-IN"/>
        </w:rPr>
      </w:pPr>
      <w:del w:id="3" w:author="Unknown Author" w:date="2022-05-25T03:22:00Z">
        <w:bookmarkStart w:id="1" w:name="__RefHeading___Toc2691_1970215514"/>
        <w:bookmarkEnd w:id="1"/>
        <w:r>
          <w:rPr>
            <w:lang w:val="en-US" w:eastAsia="zh-CN" w:bidi="hi-IN"/>
          </w:rPr>
          <w:delText>Remerciements</w:delText>
        </w:r>
      </w:del>
      <w:r>
        <w:rPr>
          <w:lang w:val="en-US" w:eastAsia="zh-CN" w:bidi="hi-IN"/>
        </w:rPr>
        <w:t>Table of Content</w:t>
      </w:r>
    </w:p>
    <w:sdt>
      <w:sdtPr>
        <w:docPartObj>
          <w:docPartGallery w:val="Table of Contents"/>
          <w:docPartUnique w:val="true"/>
        </w:docPartObj>
      </w:sdtPr>
      <w:sdtContent>
        <w:p>
          <w:pPr>
            <w:pStyle w:val="Contents1"/>
            <w:tabs>
              <w:tab w:val="clear" w:pos="643"/>
              <w:tab w:val="right" w:pos="9354" w:leader="dot"/>
            </w:tabs>
            <w:rPr/>
          </w:pPr>
          <w:r>
            <w:fldChar w:fldCharType="begin"/>
          </w:r>
          <w:r>
            <w:rPr>
              <w:rStyle w:val="IndexLink"/>
              <w:lang w:val="en-US" w:eastAsia="zh-CN" w:bidi="hi-IN"/>
            </w:rPr>
            <w:instrText> TOC \f \t "Heading 1,1,Heading 2,2,Heading 3,3,Heading 4,4,Heading 5,5,Heading 6,6" \h</w:instrText>
          </w:r>
          <w:r>
            <w:rPr>
              <w:rStyle w:val="IndexLink"/>
              <w:lang w:val="en-US" w:eastAsia="zh-CN" w:bidi="hi-IN"/>
            </w:rPr>
            <w:fldChar w:fldCharType="separate"/>
          </w:r>
          <w:hyperlink w:anchor="__RefHeading___Toc2691_1970215514">
            <w:r>
              <w:rPr>
                <w:rStyle w:val="IndexLink"/>
                <w:lang w:val="en-US" w:eastAsia="zh-CN" w:bidi="hi-IN"/>
              </w:rPr>
              <w:t>Table of Content</w:t>
              <w:tab/>
              <w:t>2</w:t>
            </w:r>
          </w:hyperlink>
        </w:p>
        <w:p>
          <w:pPr>
            <w:pStyle w:val="Contents1"/>
            <w:tabs>
              <w:tab w:val="clear" w:pos="643"/>
              <w:tab w:val="right" w:pos="9354" w:leader="dot"/>
            </w:tabs>
            <w:rPr/>
          </w:pPr>
          <w:hyperlink w:anchor="__RefHeading___Toc2485_1970215514">
            <w:r>
              <w:rPr>
                <w:rStyle w:val="IndexLink"/>
                <w:lang w:val="en-US" w:eastAsia="zh-CN" w:bidi="hi-IN"/>
              </w:rPr>
              <w:t>List of Figures</w:t>
              <w:tab/>
              <w:t>3</w:t>
            </w:r>
          </w:hyperlink>
        </w:p>
        <w:p>
          <w:pPr>
            <w:pStyle w:val="Contents1"/>
            <w:tabs>
              <w:tab w:val="clear" w:pos="643"/>
              <w:tab w:val="right" w:pos="9354" w:leader="dot"/>
            </w:tabs>
            <w:rPr/>
          </w:pPr>
          <w:hyperlink w:anchor="__RefHeading___Toc3012_1970215514">
            <w:r>
              <w:rPr>
                <w:rStyle w:val="IndexLink"/>
                <w:lang w:val="en-US" w:eastAsia="zh-CN" w:bidi="hi-IN"/>
              </w:rPr>
              <w:t>List of Tables</w:t>
              <w:tab/>
              <w:t>4</w:t>
            </w:r>
          </w:hyperlink>
        </w:p>
        <w:p>
          <w:pPr>
            <w:pStyle w:val="Contents1"/>
            <w:tabs>
              <w:tab w:val="clear" w:pos="643"/>
              <w:tab w:val="right" w:pos="9354" w:leader="dot"/>
            </w:tabs>
            <w:rPr/>
          </w:pPr>
          <w:hyperlink w:anchor="__RefHeading___Toc2910_1970215514">
            <w:r>
              <w:rPr>
                <w:rStyle w:val="IndexLink"/>
                <w:lang w:val="en-US" w:eastAsia="zh-CN" w:bidi="hi-IN"/>
              </w:rPr>
              <w:t>Acknowledgments</w:t>
              <w:tab/>
              <w:t>5</w:t>
            </w:r>
          </w:hyperlink>
        </w:p>
        <w:p>
          <w:pPr>
            <w:pStyle w:val="Contents1"/>
            <w:tabs>
              <w:tab w:val="clear" w:pos="643"/>
              <w:tab w:val="right" w:pos="9354" w:leader="dot"/>
            </w:tabs>
            <w:rPr/>
          </w:pPr>
          <w:hyperlink w:anchor="__RefHeading___Toc2707_1970215514">
            <w:r>
              <w:rPr>
                <w:rStyle w:val="IndexLink"/>
                <w:lang w:val="en-US" w:eastAsia="zh-CN" w:bidi="hi-IN"/>
              </w:rPr>
              <w:t>Dedication</w:t>
              <w:tab/>
              <w:t>6</w:t>
            </w:r>
          </w:hyperlink>
        </w:p>
        <w:p>
          <w:pPr>
            <w:pStyle w:val="Contents1"/>
            <w:tabs>
              <w:tab w:val="clear" w:pos="643"/>
              <w:tab w:val="right" w:pos="9354" w:leader="dot"/>
            </w:tabs>
            <w:rPr/>
          </w:pPr>
          <w:hyperlink w:anchor="__RefHeading___Toc2701_1970215514">
            <w:r>
              <w:rPr>
                <w:rStyle w:val="IndexLink"/>
                <w:lang w:val="en-US" w:eastAsia="zh-CN" w:bidi="hi-IN"/>
              </w:rPr>
              <w:t>Abstract</w:t>
              <w:tab/>
              <w:t>7</w:t>
            </w:r>
          </w:hyperlink>
        </w:p>
        <w:p>
          <w:pPr>
            <w:pStyle w:val="Contents1"/>
            <w:tabs>
              <w:tab w:val="clear" w:pos="643"/>
              <w:tab w:val="right" w:pos="9354" w:leader="dot"/>
            </w:tabs>
            <w:rPr/>
          </w:pPr>
          <w:hyperlink w:anchor="__RefHeading___Toc3010_1970215514">
            <w:r>
              <w:rPr>
                <w:rStyle w:val="IndexLink"/>
                <w:lang w:val="en-US" w:eastAsia="zh-CN" w:bidi="hi-IN"/>
              </w:rPr>
              <w:t>Introduction</w:t>
              <w:tab/>
              <w:t>8</w:t>
            </w:r>
          </w:hyperlink>
        </w:p>
        <w:p>
          <w:pPr>
            <w:pStyle w:val="Contents1"/>
            <w:tabs>
              <w:tab w:val="clear" w:pos="643"/>
              <w:tab w:val="right" w:pos="9354" w:leader="dot"/>
            </w:tabs>
            <w:rPr/>
          </w:pPr>
          <w:hyperlink w:anchor="__RefHeading___Toc2699_1970215514">
            <w:r>
              <w:rPr>
                <w:rStyle w:val="IndexLink"/>
                <w:lang w:val="en-US" w:eastAsia="zh-CN" w:bidi="hi-IN"/>
              </w:rPr>
              <w:t>Chapter 1: State of the art</w:t>
              <w:tab/>
              <w:t>9</w:t>
            </w:r>
          </w:hyperlink>
        </w:p>
        <w:p>
          <w:pPr>
            <w:pStyle w:val="Contents2"/>
            <w:tabs>
              <w:tab w:val="clear" w:pos="643"/>
              <w:tab w:val="right" w:pos="9354" w:leader="dot"/>
            </w:tabs>
            <w:rPr/>
          </w:pPr>
          <w:hyperlink w:anchor="__RefHeading___Toc216_1432413569">
            <w:r>
              <w:rPr>
                <w:rStyle w:val="IndexLink"/>
                <w:lang w:val="en-US" w:eastAsia="zh-CN" w:bidi="hi-IN"/>
              </w:rPr>
              <w:t>1. Class decomposition</w:t>
              <w:tab/>
              <w:t>9</w:t>
            </w:r>
          </w:hyperlink>
        </w:p>
        <w:p>
          <w:pPr>
            <w:pStyle w:val="Contents1"/>
            <w:tabs>
              <w:tab w:val="clear" w:pos="643"/>
              <w:tab w:val="right" w:pos="9354" w:leader="dot"/>
            </w:tabs>
            <w:rPr/>
          </w:pPr>
          <w:hyperlink w:anchor="__RefHeading___Toc2697_1970215514">
            <w:r>
              <w:rPr>
                <w:rStyle w:val="IndexLink"/>
                <w:lang w:val="en-US" w:eastAsia="zh-CN" w:bidi="hi-IN"/>
              </w:rPr>
              <w:t>Chapter 2: Conception</w:t>
              <w:tab/>
              <w:t>10</w:t>
            </w:r>
          </w:hyperlink>
        </w:p>
        <w:p>
          <w:pPr>
            <w:pStyle w:val="Contents1"/>
            <w:tabs>
              <w:tab w:val="clear" w:pos="643"/>
              <w:tab w:val="right" w:pos="9354" w:leader="dot"/>
            </w:tabs>
            <w:rPr/>
          </w:pPr>
          <w:hyperlink w:anchor="__RefHeading___Toc2695_1970215514">
            <w:r>
              <w:rPr>
                <w:rStyle w:val="IndexLink"/>
                <w:lang w:val="en-US" w:eastAsia="zh-CN" w:bidi="hi-IN"/>
              </w:rPr>
              <w:t>Chapter 3: Experimentation and Results</w:t>
              <w:tab/>
              <w:t>11</w:t>
            </w:r>
          </w:hyperlink>
        </w:p>
        <w:p>
          <w:pPr>
            <w:pStyle w:val="Contents1"/>
            <w:tabs>
              <w:tab w:val="clear" w:pos="643"/>
              <w:tab w:val="right" w:pos="9354" w:leader="dot"/>
            </w:tabs>
            <w:rPr/>
          </w:pPr>
          <w:hyperlink w:anchor="__RefHeading___Toc3017_1970215514">
            <w:r>
              <w:rPr>
                <w:rStyle w:val="IndexLink"/>
                <w:lang w:val="en-US" w:eastAsia="zh-CN" w:bidi="hi-IN"/>
              </w:rPr>
              <w:t>Conclusion and Perspectives</w:t>
              <w:tab/>
              <w:t>12</w:t>
            </w:r>
          </w:hyperlink>
        </w:p>
        <w:p>
          <w:pPr>
            <w:pStyle w:val="Contents1"/>
            <w:tabs>
              <w:tab w:val="clear" w:pos="643"/>
              <w:tab w:val="right" w:pos="9354" w:leader="dot"/>
            </w:tabs>
            <w:rPr/>
          </w:pPr>
          <w:hyperlink w:anchor="__RefHeading___Toc2693_1970215514">
            <w:r>
              <w:rPr>
                <w:rStyle w:val="IndexLink"/>
                <w:lang w:val="en-US" w:eastAsia="zh-CN" w:bidi="hi-IN"/>
              </w:rPr>
              <w:t>References</w:t>
              <w:tab/>
              <w:t>13</w:t>
            </w:r>
          </w:hyperlink>
        </w:p>
        <w:p>
          <w:pPr>
            <w:pStyle w:val="Contents1"/>
            <w:tabs>
              <w:tab w:val="clear" w:pos="643"/>
              <w:tab w:val="right" w:pos="9354" w:leader="dot"/>
            </w:tabs>
            <w:rPr/>
          </w:pPr>
          <w:hyperlink w:anchor="__RefHeading___Toc3015_1970215514">
            <w:r>
              <w:rPr>
                <w:rStyle w:val="IndexLink"/>
                <w:lang w:val="en-US" w:eastAsia="zh-CN" w:bidi="hi-IN"/>
              </w:rPr>
              <w:t>Bibliography</w:t>
              <w:tab/>
              <w:t>14</w:t>
            </w:r>
          </w:hyperlink>
          <w:r>
            <w:rPr>
              <w:rStyle w:val="IndexLink"/>
              <w:lang w:val="en-US" w:eastAsia="zh-CN" w:bidi="hi-IN"/>
            </w:rPr>
            <w:fldChar w:fldCharType="end"/>
          </w:r>
        </w:p>
      </w:sdtContent>
    </w:sdt>
    <w:p>
      <w:pPr>
        <w:pStyle w:val="Normal"/>
        <w:rPr>
          <w:lang w:val="en-US" w:eastAsia="zh-CN" w:bidi="hi-IN"/>
        </w:rPr>
      </w:pPr>
      <w:r>
        <w:rPr>
          <w:lang w:val="en-US" w:eastAsia="zh-CN" w:bidi="hi-IN"/>
        </w:rPr>
      </w:r>
      <w:r>
        <w:br w:type="page"/>
      </w:r>
    </w:p>
    <w:p>
      <w:pPr>
        <w:pStyle w:val="Heading1"/>
        <w:rPr>
          <w:lang w:val="en-US" w:eastAsia="zh-CN" w:bidi="hi-IN"/>
        </w:rPr>
      </w:pPr>
      <w:bookmarkStart w:id="2" w:name="__RefHeading___Toc2485_1970215514"/>
      <w:bookmarkEnd w:id="2"/>
      <w:r>
        <w:rPr>
          <w:lang w:val="en-US" w:eastAsia="zh-CN" w:bidi="hi-IN"/>
        </w:rPr>
        <w:t xml:space="preserve">List of </w:t>
      </w:r>
      <w:r>
        <w:rPr>
          <w:rFonts w:eastAsia="Cambria" w:cs="Arial"/>
          <w:b/>
          <w:bCs/>
          <w:color w:val="1F497D"/>
          <w:kern w:val="0"/>
          <w:sz w:val="48"/>
          <w:szCs w:val="28"/>
          <w:lang w:val="en-US" w:eastAsia="zh-CN" w:bidi="hi-IN"/>
        </w:rPr>
        <w:t>F</w:t>
      </w:r>
      <w:r>
        <w:rPr>
          <w:lang w:val="en-US" w:eastAsia="zh-CN" w:bidi="hi-IN"/>
        </w:rPr>
        <w:t>igures</w:t>
      </w:r>
    </w:p>
    <w:p>
      <w:pPr>
        <w:pStyle w:val="Normal"/>
        <w:rPr>
          <w:lang w:val="en-US" w:eastAsia="zh-CN" w:bidi="hi-IN"/>
        </w:rPr>
      </w:pPr>
      <w:r>
        <w:rPr>
          <w:lang w:val="en-US" w:eastAsia="zh-CN" w:bidi="hi-IN"/>
        </w:rPr>
        <w:t>…</w:t>
      </w:r>
    </w:p>
    <w:p>
      <w:pPr>
        <w:pStyle w:val="Normal"/>
        <w:rPr>
          <w:lang w:val="en-US" w:eastAsia="zh-CN" w:bidi="hi-IN"/>
        </w:rPr>
      </w:pPr>
      <w:r>
        <w:rPr>
          <w:lang w:val="en-US" w:eastAsia="zh-CN" w:bidi="hi-IN"/>
        </w:rPr>
      </w:r>
      <w:r>
        <w:br w:type="page"/>
      </w:r>
    </w:p>
    <w:p>
      <w:pPr>
        <w:pStyle w:val="Heading1"/>
        <w:rPr>
          <w:lang w:val="en-US" w:eastAsia="zh-CN" w:bidi="hi-IN"/>
        </w:rPr>
      </w:pPr>
      <w:bookmarkStart w:id="3" w:name="__RefHeading___Toc3012_1970215514"/>
      <w:bookmarkEnd w:id="3"/>
      <w:r>
        <w:rPr>
          <w:lang w:val="en-US" w:eastAsia="zh-CN" w:bidi="hi-IN"/>
        </w:rPr>
        <w:t>List of Tables</w:t>
      </w:r>
    </w:p>
    <w:p>
      <w:pPr>
        <w:pStyle w:val="Normal"/>
        <w:rPr>
          <w:lang w:val="en-US" w:eastAsia="zh-CN" w:bidi="hi-IN"/>
        </w:rPr>
      </w:pPr>
      <w:r>
        <w:rPr>
          <w:lang w:val="en-US" w:eastAsia="zh-CN" w:bidi="hi-IN"/>
        </w:rPr>
        <w:t>...</w:t>
      </w:r>
      <w:r>
        <w:br w:type="page"/>
      </w:r>
    </w:p>
    <w:p>
      <w:pPr>
        <w:pStyle w:val="Heading1"/>
        <w:rPr>
          <w:lang w:val="en-US" w:eastAsia="zh-CN" w:bidi="hi-IN"/>
          <w:del w:id="6" w:author="Unknown Author" w:date="2022-05-25T03:07:57Z"/>
        </w:rPr>
      </w:pPr>
      <w:ins w:id="4" w:author="Unknown Author" w:date="2022-05-25T03:22:00Z">
        <w:bookmarkStart w:id="4" w:name="__RefHeading___Toc2910_1970215514"/>
        <w:bookmarkEnd w:id="4"/>
        <w:r>
          <w:rPr>
            <w:lang w:val="en-US" w:eastAsia="zh-CN" w:bidi="hi-IN"/>
          </w:rPr>
          <w:t>Acknowledgments</w:t>
        </w:r>
      </w:ins>
      <w:del w:id="5" w:author="Unknown Author" w:date="2022-05-25T03:07:57Z">
        <w:r>
          <w:rPr>
            <w:rFonts w:eastAsia="Cambria" w:cs="Cambria"/>
            <w:lang w:val="en-US" w:eastAsia="zh-CN" w:bidi="hi-IN"/>
          </w:rPr>
          <w:delText>Nous remercions avant tous le dieu qui nous a donné le courage et la volonté pour achever ce travail.</w:delText>
        </w:r>
      </w:del>
    </w:p>
    <w:p>
      <w:pPr>
        <w:pStyle w:val="Normal"/>
        <w:jc w:val="left"/>
        <w:rPr>
          <w:del w:id="8" w:author="Unknown Author" w:date="2022-05-25T03:07:57Z"/>
        </w:rPr>
      </w:pPr>
      <w:del w:id="7" w:author="Unknown Author" w:date="2022-05-25T03:07:57Z">
        <w:r>
          <w:rPr>
            <w:rFonts w:eastAsia="Cambria" w:cs="Cambria" w:ascii="Cambria" w:hAnsi="Cambria"/>
          </w:rPr>
          <w:delText>Nous remercions profondément notre encadreur Mme.Taleb Nora de nous avoir guidés avec patience, et pour tous ses conseils, orientations et corrections</w:delText>
        </w:r>
      </w:del>
    </w:p>
    <w:p>
      <w:pPr>
        <w:pStyle w:val="Normal"/>
        <w:jc w:val="left"/>
        <w:rPr>
          <w:del w:id="10" w:author="Unknown Author" w:date="2022-05-25T03:07:57Z"/>
        </w:rPr>
      </w:pPr>
      <w:del w:id="9" w:author="Unknown Author" w:date="2022-05-25T03:07:57Z">
        <w:r>
          <w:rPr>
            <w:rFonts w:eastAsia="Cambria" w:cs="Cambria" w:ascii="Cambria" w:hAnsi="Cambria"/>
          </w:rPr>
          <w:delText>Nous remercions chaleureusement et avec gratitude nos enseignants.</w:delText>
        </w:r>
      </w:del>
    </w:p>
    <w:p>
      <w:pPr>
        <w:pStyle w:val="Normal"/>
        <w:jc w:val="left"/>
        <w:rPr>
          <w:del w:id="12" w:author="Unknown Author" w:date="2022-05-25T03:07:57Z"/>
        </w:rPr>
      </w:pPr>
      <w:del w:id="11" w:author="Unknown Author" w:date="2022-05-25T03:07:57Z">
        <w:r>
          <w:rPr>
            <w:rFonts w:eastAsia="Cambria" w:cs="Cambria" w:ascii="Cambria" w:hAnsi="Cambria"/>
          </w:rPr>
          <w:delText>Nos vifs remerciements à nos amis qui nous ont apporté de l’aide de près ou de loin sans exception.</w:delText>
        </w:r>
      </w:del>
    </w:p>
    <w:p>
      <w:pPr>
        <w:pStyle w:val="Heading1"/>
        <w:rPr>
          <w:rFonts w:eastAsia="Cambria" w:cs="Cambria"/>
          <w:ins w:id="14" w:author="Unknown Author" w:date="2022-05-25T03:36:49Z"/>
        </w:rPr>
      </w:pPr>
      <w:del w:id="13" w:author="Unknown Author" w:date="2022-05-25T03:07:57Z">
        <w:r>
          <w:rPr>
            <w:rFonts w:eastAsia="Cambria" w:cs="Cambria"/>
            <w:lang w:val="en-US" w:eastAsia="zh-CN" w:bidi="hi-IN"/>
          </w:rPr>
          <w:delText>Enfin, un grand merci à nos familles de nous avoir soutenus pendant notre cursus universitaire.</w:delText>
        </w:r>
      </w:del>
    </w:p>
    <w:p>
      <w:pPr>
        <w:pStyle w:val="Normal"/>
        <w:spacing w:lineRule="auto" w:line="276" w:before="0" w:after="200"/>
        <w:jc w:val="center"/>
        <w:rPr>
          <w:rFonts w:ascii="Cambria" w:hAnsi="Cambria" w:eastAsia="Cambria" w:cs="Cambria"/>
          <w:color w:val="auto"/>
          <w:kern w:val="0"/>
          <w:lang w:val="en-US" w:eastAsia="zh-CN" w:bidi="hi-IN"/>
        </w:rPr>
      </w:pPr>
      <w:r>
        <w:rPr>
          <w:rFonts w:eastAsia="Cambria" w:cs="Cambria" w:ascii="Cambria" w:hAnsi="Cambria"/>
          <w:color w:val="auto"/>
          <w:kern w:val="0"/>
          <w:lang w:val="en-US" w:eastAsia="zh-CN" w:bidi="hi-IN"/>
        </w:rPr>
      </w:r>
    </w:p>
    <w:p>
      <w:pPr>
        <w:pStyle w:val="Normal"/>
        <w:spacing w:lineRule="auto" w:line="276" w:before="0" w:after="200"/>
        <w:jc w:val="center"/>
        <w:rPr>
          <w:lang w:val="en-US" w:eastAsia="zh-CN" w:bidi="hi-IN"/>
          <w:ins w:id="19" w:author="Unknown Author" w:date="2022-05-25T03:08:09Z"/>
        </w:rPr>
      </w:pPr>
      <w:ins w:id="15" w:author="Unknown Author" w:date="2022-05-25T03:22:09Z">
        <w:r>
          <w:rPr>
            <w:rFonts w:eastAsia="Cambria" w:cs="Cambria" w:ascii="Cambria" w:hAnsi="Cambria"/>
            <w:color w:val="auto"/>
            <w:kern w:val="0"/>
            <w:sz w:val="36"/>
            <w:szCs w:val="24"/>
            <w:lang w:val="en-US" w:eastAsia="zh-CN" w:bidi="hi-IN"/>
          </w:rPr>
          <w:t>I</w:t>
        </w:r>
      </w:ins>
      <w:ins w:id="16" w:author="Unknown Author" w:date="2022-05-25T03:08:09Z">
        <w:r>
          <w:rPr>
            <w:rFonts w:eastAsia="Cambria" w:cs="Cambria" w:ascii="Cambria" w:hAnsi="Cambria"/>
            <w:sz w:val="36"/>
            <w:szCs w:val="24"/>
            <w:lang w:val="en-US" w:eastAsia="zh-CN" w:bidi="hi-IN"/>
          </w:rPr>
          <w:t xml:space="preserve"> thank above all the god who gave </w:t>
        </w:r>
      </w:ins>
      <w:ins w:id="17" w:author="Unknown Author" w:date="2022-05-25T03:08:09Z">
        <w:r>
          <w:rPr>
            <w:rFonts w:eastAsia="Cambria" w:cs="Cambria" w:ascii="Cambria" w:hAnsi="Cambria"/>
            <w:color w:val="auto"/>
            <w:kern w:val="0"/>
            <w:sz w:val="36"/>
            <w:szCs w:val="24"/>
            <w:lang w:val="en-US" w:eastAsia="zh-CN" w:bidi="hi-IN"/>
          </w:rPr>
          <w:t>me</w:t>
        </w:r>
      </w:ins>
      <w:ins w:id="18" w:author="Unknown Author" w:date="2022-05-25T03:08:09Z">
        <w:r>
          <w:rPr>
            <w:rFonts w:eastAsia="Cambria" w:cs="Cambria" w:ascii="Cambria" w:hAnsi="Cambria"/>
            <w:sz w:val="36"/>
            <w:szCs w:val="24"/>
            <w:lang w:val="en-US" w:eastAsia="zh-CN" w:bidi="hi-IN"/>
          </w:rPr>
          <w:t xml:space="preserve"> the courage and the will to complete this work.</w:t>
        </w:r>
      </w:ins>
    </w:p>
    <w:p>
      <w:pPr>
        <w:pStyle w:val="Normal"/>
        <w:spacing w:lineRule="auto" w:line="276" w:before="0" w:after="200"/>
        <w:jc w:val="center"/>
        <w:rPr>
          <w:lang w:val="en-US" w:eastAsia="zh-CN" w:bidi="hi-IN"/>
          <w:ins w:id="28" w:author="Unknown Author" w:date="2022-05-25T03:08:09Z"/>
        </w:rPr>
      </w:pPr>
      <w:ins w:id="20" w:author="Unknown Author" w:date="2022-05-25T03:08:09Z">
        <w:r>
          <w:rPr>
            <w:rFonts w:eastAsia="Cambria" w:cs="Cambria" w:ascii="Cambria" w:hAnsi="Cambria"/>
            <w:color w:val="auto"/>
            <w:kern w:val="0"/>
            <w:sz w:val="36"/>
            <w:szCs w:val="24"/>
            <w:lang w:val="en-US" w:eastAsia="zh-CN" w:bidi="hi-IN"/>
          </w:rPr>
          <w:t>I</w:t>
        </w:r>
      </w:ins>
      <w:ins w:id="21" w:author="Unknown Author" w:date="2022-05-25T03:08:09Z">
        <w:r>
          <w:rPr>
            <w:rFonts w:eastAsia="Cambria" w:cs="Cambria" w:ascii="Cambria" w:hAnsi="Cambria"/>
            <w:sz w:val="36"/>
            <w:szCs w:val="24"/>
            <w:lang w:val="en-US" w:eastAsia="zh-CN" w:bidi="hi-IN"/>
          </w:rPr>
          <w:t xml:space="preserve"> deeply thank </w:t>
        </w:r>
      </w:ins>
      <w:ins w:id="22" w:author="Unknown Author" w:date="2022-05-25T03:08:09Z">
        <w:r>
          <w:rPr>
            <w:rFonts w:eastAsia="Cambria" w:cs="Cambria" w:ascii="Cambria" w:hAnsi="Cambria"/>
            <w:color w:val="auto"/>
            <w:kern w:val="0"/>
            <w:sz w:val="36"/>
            <w:szCs w:val="24"/>
            <w:lang w:val="en-US" w:eastAsia="zh-CN" w:bidi="hi-IN"/>
          </w:rPr>
          <w:t>my</w:t>
        </w:r>
      </w:ins>
      <w:ins w:id="23" w:author="Unknown Author" w:date="2022-05-25T03:08:09Z">
        <w:r>
          <w:rPr>
            <w:rFonts w:eastAsia="Cambria" w:cs="Cambria" w:ascii="Cambria" w:hAnsi="Cambria"/>
            <w:sz w:val="36"/>
            <w:szCs w:val="24"/>
            <w:lang w:val="en-US" w:eastAsia="zh-CN" w:bidi="hi-IN"/>
          </w:rPr>
          <w:t xml:space="preserve"> supervisor Mrs. </w:t>
        </w:r>
      </w:ins>
      <w:ins w:id="24" w:author="Unknown Author" w:date="2022-05-25T03:08:09Z">
        <w:r>
          <w:rPr>
            <w:rFonts w:eastAsia="Cambria" w:cs="Cambria" w:ascii="Cambria" w:hAnsi="Cambria"/>
            <w:color w:val="auto"/>
            <w:kern w:val="0"/>
            <w:sz w:val="36"/>
            <w:szCs w:val="24"/>
            <w:lang w:val="en-US" w:eastAsia="zh-CN" w:bidi="hi-IN"/>
          </w:rPr>
          <w:t>Seridi</w:t>
        </w:r>
      </w:ins>
      <w:ins w:id="25" w:author="Unknown Author" w:date="2022-05-25T03:08:09Z">
        <w:r>
          <w:rPr>
            <w:rFonts w:eastAsia="Cambria" w:cs="Cambria" w:ascii="Cambria" w:hAnsi="Cambria"/>
            <w:sz w:val="36"/>
            <w:szCs w:val="24"/>
            <w:lang w:val="en-US" w:eastAsia="zh-CN" w:bidi="hi-IN"/>
          </w:rPr>
          <w:t xml:space="preserve"> for guiding </w:t>
        </w:r>
      </w:ins>
      <w:ins w:id="26" w:author="Unknown Author" w:date="2022-05-25T03:08:09Z">
        <w:r>
          <w:rPr>
            <w:rFonts w:eastAsia="Cambria" w:cs="Cambria" w:ascii="Cambria" w:hAnsi="Cambria"/>
            <w:color w:val="auto"/>
            <w:kern w:val="0"/>
            <w:sz w:val="36"/>
            <w:szCs w:val="24"/>
            <w:lang w:val="en-US" w:eastAsia="zh-CN" w:bidi="hi-IN"/>
          </w:rPr>
          <w:t>me</w:t>
        </w:r>
      </w:ins>
      <w:ins w:id="27" w:author="Unknown Author" w:date="2022-05-25T03:08:09Z">
        <w:r>
          <w:rPr>
            <w:rFonts w:eastAsia="Cambria" w:cs="Cambria" w:ascii="Cambria" w:hAnsi="Cambria"/>
            <w:sz w:val="36"/>
            <w:szCs w:val="24"/>
            <w:lang w:val="en-US" w:eastAsia="zh-CN" w:bidi="hi-IN"/>
          </w:rPr>
          <w:t xml:space="preserve"> with patience, and for all her efforts, advice and corrections.</w:t>
        </w:r>
      </w:ins>
    </w:p>
    <w:p>
      <w:pPr>
        <w:pStyle w:val="Normal"/>
        <w:spacing w:lineRule="auto" w:line="276" w:before="0" w:after="200"/>
        <w:jc w:val="center"/>
        <w:rPr>
          <w:lang w:val="en-US" w:eastAsia="zh-CN" w:bidi="hi-IN"/>
          <w:ins w:id="34" w:author="Unknown Author" w:date="2022-05-25T03:08:09Z"/>
        </w:rPr>
      </w:pPr>
      <w:ins w:id="29" w:author="Unknown Author" w:date="2022-05-25T03:08:09Z">
        <w:r>
          <w:rPr>
            <w:rFonts w:eastAsia="Cambria" w:cs="Cambria" w:ascii="Cambria" w:hAnsi="Cambria"/>
            <w:color w:val="auto"/>
            <w:kern w:val="0"/>
            <w:sz w:val="36"/>
            <w:szCs w:val="24"/>
            <w:lang w:val="en-US" w:eastAsia="zh-CN" w:bidi="hi-IN"/>
          </w:rPr>
          <w:t>My</w:t>
        </w:r>
      </w:ins>
      <w:ins w:id="30" w:author="Unknown Author" w:date="2022-05-25T03:08:09Z">
        <w:r>
          <w:rPr>
            <w:rFonts w:eastAsia="Cambria" w:cs="Cambria" w:ascii="Cambria" w:hAnsi="Cambria"/>
            <w:sz w:val="36"/>
            <w:szCs w:val="24"/>
            <w:lang w:val="en-US" w:eastAsia="zh-CN" w:bidi="hi-IN"/>
          </w:rPr>
          <w:t xml:space="preserve"> heartfelt thanks to </w:t>
        </w:r>
      </w:ins>
      <w:ins w:id="31" w:author="Unknown Author" w:date="2022-05-25T03:08:09Z">
        <w:r>
          <w:rPr>
            <w:rFonts w:eastAsia="Cambria" w:cs="Cambria" w:ascii="Cambria" w:hAnsi="Cambria"/>
            <w:color w:val="auto"/>
            <w:kern w:val="0"/>
            <w:sz w:val="36"/>
            <w:szCs w:val="24"/>
            <w:lang w:val="en-US" w:eastAsia="zh-CN" w:bidi="hi-IN"/>
          </w:rPr>
          <w:t>my</w:t>
        </w:r>
      </w:ins>
      <w:ins w:id="32" w:author="Unknown Author" w:date="2022-05-25T03:08:09Z">
        <w:r>
          <w:rPr>
            <w:rFonts w:eastAsia="Cambria" w:cs="Cambria" w:ascii="Cambria" w:hAnsi="Cambria"/>
            <w:sz w:val="36"/>
            <w:szCs w:val="24"/>
            <w:lang w:val="en-US" w:eastAsia="zh-CN" w:bidi="hi-IN"/>
          </w:rPr>
          <w:t xml:space="preserve"> friends who have helped </w:t>
        </w:r>
      </w:ins>
      <w:ins w:id="33" w:author="Unknown Author" w:date="2022-05-25T03:08:09Z">
        <w:r>
          <w:rPr>
            <w:rFonts w:eastAsia="Cambria" w:cs="Cambria" w:ascii="Cambria" w:hAnsi="Cambria"/>
            <w:color w:val="auto"/>
            <w:kern w:val="0"/>
            <w:sz w:val="36"/>
            <w:szCs w:val="24"/>
            <w:lang w:val="en-US" w:eastAsia="zh-CN" w:bidi="hi-IN"/>
          </w:rPr>
          <w:t>me.</w:t>
        </w:r>
      </w:ins>
    </w:p>
    <w:p>
      <w:pPr>
        <w:pStyle w:val="Normal"/>
        <w:spacing w:lineRule="auto" w:line="276" w:before="0" w:after="200"/>
        <w:jc w:val="center"/>
        <w:rPr>
          <w:lang w:val="en-US" w:eastAsia="zh-CN" w:bidi="hi-IN"/>
        </w:rPr>
      </w:pPr>
      <w:ins w:id="35" w:author="Unknown Author" w:date="2022-05-25T03:08:09Z">
        <w:r>
          <w:rPr>
            <w:rFonts w:eastAsia="Cambria" w:cs="Cambria" w:ascii="Cambria" w:hAnsi="Cambria"/>
            <w:sz w:val="36"/>
            <w:szCs w:val="24"/>
            <w:lang w:val="en-US" w:eastAsia="zh-CN" w:bidi="hi-IN"/>
          </w:rPr>
          <w:t xml:space="preserve">Finally, a big thanks </w:t>
        </w:r>
      </w:ins>
      <w:ins w:id="36" w:author="Unknown Author" w:date="2022-05-25T03:08:09Z">
        <w:r>
          <w:rPr>
            <w:rFonts w:eastAsia="Cambria" w:cs="Cambria" w:ascii="Cambria" w:hAnsi="Cambria"/>
            <w:color w:val="auto"/>
            <w:kern w:val="0"/>
            <w:sz w:val="36"/>
            <w:szCs w:val="24"/>
            <w:lang w:val="en-US" w:eastAsia="zh-CN" w:bidi="hi-IN"/>
          </w:rPr>
          <w:t>to my</w:t>
        </w:r>
      </w:ins>
      <w:ins w:id="37" w:author="Unknown Author" w:date="2022-05-25T03:08:09Z">
        <w:r>
          <w:rPr>
            <w:rFonts w:eastAsia="Cambria" w:cs="Cambria" w:ascii="Cambria" w:hAnsi="Cambria"/>
            <w:sz w:val="36"/>
            <w:szCs w:val="24"/>
            <w:lang w:val="en-US" w:eastAsia="zh-CN" w:bidi="hi-IN"/>
          </w:rPr>
          <w:t xml:space="preserve"> famil</w:t>
        </w:r>
      </w:ins>
      <w:ins w:id="38" w:author="Unknown Author" w:date="2022-05-25T03:08:09Z">
        <w:r>
          <w:rPr>
            <w:rFonts w:eastAsia="Cambria" w:cs="Cambria" w:ascii="Cambria" w:hAnsi="Cambria"/>
            <w:color w:val="auto"/>
            <w:kern w:val="0"/>
            <w:sz w:val="36"/>
            <w:szCs w:val="24"/>
            <w:lang w:val="en-US" w:eastAsia="zh-CN" w:bidi="hi-IN"/>
          </w:rPr>
          <w:t>y</w:t>
        </w:r>
      </w:ins>
      <w:ins w:id="39" w:author="Unknown Author" w:date="2022-05-25T03:08:09Z">
        <w:r>
          <w:rPr>
            <w:rFonts w:eastAsia="Cambria" w:cs="Cambria" w:ascii="Cambria" w:hAnsi="Cambria"/>
            <w:sz w:val="36"/>
            <w:szCs w:val="24"/>
            <w:lang w:val="en-US" w:eastAsia="zh-CN" w:bidi="hi-IN"/>
          </w:rPr>
          <w:t xml:space="preserve"> for supporting </w:t>
        </w:r>
      </w:ins>
      <w:ins w:id="40" w:author="Unknown Author" w:date="2022-05-25T03:08:09Z">
        <w:r>
          <w:rPr>
            <w:rFonts w:eastAsia="Cambria" w:cs="Cambria" w:ascii="Cambria" w:hAnsi="Cambria"/>
            <w:color w:val="auto"/>
            <w:kern w:val="0"/>
            <w:sz w:val="36"/>
            <w:szCs w:val="24"/>
            <w:lang w:val="en-US" w:eastAsia="zh-CN" w:bidi="hi-IN"/>
          </w:rPr>
          <w:t>me</w:t>
        </w:r>
      </w:ins>
      <w:ins w:id="41" w:author="Unknown Author" w:date="2022-05-25T03:08:09Z">
        <w:r>
          <w:rPr>
            <w:rFonts w:eastAsia="Cambria" w:cs="Cambria" w:ascii="Cambria" w:hAnsi="Cambria"/>
            <w:sz w:val="36"/>
            <w:szCs w:val="24"/>
            <w:lang w:val="en-US" w:eastAsia="zh-CN" w:bidi="hi-IN"/>
          </w:rPr>
          <w:t xml:space="preserve"> during </w:t>
        </w:r>
      </w:ins>
      <w:ins w:id="42" w:author="Unknown Author" w:date="2022-05-25T03:08:09Z">
        <w:r>
          <w:rPr>
            <w:rFonts w:eastAsia="Cambria" w:cs="Cambria" w:ascii="Cambria" w:hAnsi="Cambria"/>
            <w:color w:val="auto"/>
            <w:kern w:val="0"/>
            <w:sz w:val="36"/>
            <w:szCs w:val="24"/>
            <w:lang w:val="en-US" w:eastAsia="zh-CN" w:bidi="hi-IN"/>
          </w:rPr>
          <w:t>my</w:t>
        </w:r>
      </w:ins>
      <w:ins w:id="43" w:author="Unknown Author" w:date="2022-05-25T03:08:09Z">
        <w:r>
          <w:rPr>
            <w:rFonts w:eastAsia="Cambria" w:cs="Cambria" w:ascii="Cambria" w:hAnsi="Cambria"/>
            <w:sz w:val="36"/>
            <w:szCs w:val="24"/>
            <w:lang w:val="en-US" w:eastAsia="zh-CN" w:bidi="hi-IN"/>
          </w:rPr>
          <w:t xml:space="preserve"> university course.</w:t>
        </w:r>
      </w:ins>
      <w:r>
        <w:br w:type="page"/>
      </w:r>
    </w:p>
    <w:p>
      <w:pPr>
        <w:pStyle w:val="Heading1"/>
        <w:ind w:left="360" w:right="0" w:hanging="360"/>
        <w:rPr>
          <w:lang w:val="en-US" w:eastAsia="zh-CN" w:bidi="hi-IN"/>
        </w:rPr>
      </w:pPr>
      <w:bookmarkStart w:id="5" w:name="__RefHeading___Toc2707_1970215514"/>
      <w:bookmarkEnd w:id="5"/>
      <w:r>
        <w:rPr>
          <w:lang w:val="en-US" w:eastAsia="zh-CN" w:bidi="hi-IN"/>
        </w:rPr>
        <w:t>Dedication</w:t>
      </w:r>
    </w:p>
    <w:p>
      <w:pPr>
        <w:pStyle w:val="Normal"/>
        <w:jc w:val="center"/>
        <w:rPr>
          <w:rFonts w:ascii="Cambria" w:hAnsi="Cambria" w:eastAsia="Cambria" w:cs="Cambria"/>
          <w:lang w:val="en-US" w:eastAsia="zh-CN" w:bidi="hi-IN"/>
        </w:rPr>
      </w:pPr>
      <w:r>
        <w:rPr>
          <w:rFonts w:eastAsia="Cambria" w:cs="Cambria" w:ascii="Cambria" w:hAnsi="Cambria"/>
          <w:lang w:val="en-US" w:eastAsia="zh-CN" w:bidi="hi-IN"/>
        </w:rPr>
      </w:r>
    </w:p>
    <w:p>
      <w:pPr>
        <w:pStyle w:val="Normal"/>
        <w:jc w:val="center"/>
        <w:rPr>
          <w:lang w:val="en-US" w:eastAsia="zh-CN" w:bidi="hi-IN"/>
        </w:rPr>
      </w:pPr>
      <w:r>
        <w:rPr>
          <w:rFonts w:eastAsia="Cambria" w:cs="Cambria" w:ascii="Cambria" w:hAnsi="Cambria"/>
          <w:sz w:val="36"/>
          <w:szCs w:val="24"/>
          <w:lang w:val="en-US" w:eastAsia="zh-CN" w:bidi="hi-IN"/>
        </w:rPr>
        <w:t>To the whole family</w:t>
      </w:r>
    </w:p>
    <w:p>
      <w:pPr>
        <w:pStyle w:val="Normal"/>
        <w:jc w:val="center"/>
        <w:rPr>
          <w:lang w:val="en-US" w:eastAsia="zh-CN" w:bidi="hi-IN"/>
        </w:rPr>
      </w:pPr>
      <w:r>
        <w:rPr>
          <w:rFonts w:eastAsia="Cambria" w:cs="Cambria" w:ascii="Cambria" w:hAnsi="Cambria"/>
          <w:sz w:val="36"/>
          <w:szCs w:val="24"/>
          <w:lang w:val="en-US" w:eastAsia="zh-CN" w:bidi="hi-IN"/>
        </w:rPr>
        <w:t xml:space="preserve">To all </w:t>
      </w:r>
      <w:r>
        <w:rPr>
          <w:rFonts w:eastAsia="Cambria" w:cs="Cambria" w:ascii="Cambria" w:hAnsi="Cambria"/>
          <w:color w:val="auto"/>
          <w:kern w:val="0"/>
          <w:sz w:val="36"/>
          <w:szCs w:val="24"/>
          <w:lang w:val="en-US" w:eastAsia="zh-CN" w:bidi="hi-IN"/>
        </w:rPr>
        <w:t>my</w:t>
      </w:r>
      <w:r>
        <w:rPr>
          <w:rFonts w:eastAsia="Cambria" w:cs="Cambria" w:ascii="Cambria" w:hAnsi="Cambria"/>
          <w:sz w:val="36"/>
          <w:szCs w:val="24"/>
          <w:lang w:val="en-US" w:eastAsia="zh-CN" w:bidi="hi-IN"/>
        </w:rPr>
        <w:t xml:space="preserve"> friends</w:t>
      </w:r>
      <w:r>
        <w:br w:type="page"/>
      </w:r>
    </w:p>
    <w:p>
      <w:pPr>
        <w:pStyle w:val="Heading1"/>
        <w:ind w:left="0" w:right="0" w:hanging="0"/>
        <w:rPr>
          <w:lang w:val="en-US" w:eastAsia="zh-CN" w:bidi="hi-IN"/>
        </w:rPr>
      </w:pPr>
      <w:bookmarkStart w:id="6" w:name="__RefHeading___Toc2701_1970215514"/>
      <w:bookmarkEnd w:id="6"/>
      <w:r>
        <w:rPr>
          <w:lang w:val="en-US" w:eastAsia="zh-CN" w:bidi="hi-IN"/>
        </w:rPr>
        <w:t>Abstract</w:t>
      </w:r>
    </w:p>
    <w:p>
      <w:pPr>
        <w:pStyle w:val="Normal"/>
        <w:ind w:left="0" w:hanging="0"/>
        <w:rPr>
          <w:lang w:val="en-US" w:eastAsia="zh-CN" w:bidi="hi-IN"/>
        </w:rPr>
      </w:pPr>
      <w:r>
        <w:rPr>
          <w:lang w:val="en-US" w:eastAsia="zh-CN" w:bidi="hi-IN"/>
        </w:rPr>
        <w:t>…</w:t>
      </w:r>
      <w:r>
        <w:br w:type="page"/>
      </w:r>
    </w:p>
    <w:p>
      <w:pPr>
        <w:pStyle w:val="Heading1"/>
        <w:rPr>
          <w:lang w:val="en-US" w:eastAsia="zh-CN" w:bidi="hi-IN"/>
        </w:rPr>
      </w:pPr>
      <w:bookmarkStart w:id="7" w:name="__RefHeading___Toc3010_1970215514"/>
      <w:bookmarkEnd w:id="7"/>
      <w:r>
        <w:rPr>
          <w:lang w:val="en-US" w:eastAsia="zh-CN" w:bidi="hi-IN"/>
        </w:rPr>
        <w:t>Introduction</w:t>
      </w:r>
    </w:p>
    <w:p>
      <w:pPr>
        <w:pStyle w:val="Normal"/>
        <w:rPr>
          <w:lang w:val="en-US" w:eastAsia="zh-CN" w:bidi="hi-IN"/>
        </w:rPr>
      </w:pPr>
      <w:r>
        <w:rPr>
          <w:lang w:val="en-US" w:eastAsia="zh-CN" w:bidi="hi-IN"/>
        </w:rPr>
        <w:t>...</w:t>
      </w:r>
      <w:r>
        <w:br w:type="page"/>
      </w:r>
    </w:p>
    <w:p>
      <w:pPr>
        <w:pStyle w:val="Heading1"/>
        <w:ind w:left="360" w:right="0" w:hanging="360"/>
        <w:rPr>
          <w:lang w:val="en-US" w:eastAsia="zh-CN" w:bidi="hi-IN"/>
        </w:rPr>
      </w:pPr>
      <w:bookmarkStart w:id="8" w:name="__RefHeading___Toc2699_1970215514"/>
      <w:bookmarkEnd w:id="8"/>
      <w:r>
        <w:rPr>
          <w:lang w:val="en-US" w:eastAsia="zh-CN" w:bidi="hi-IN"/>
        </w:rPr>
        <w:t>Chapter 1: State of the art</w:t>
      </w:r>
    </w:p>
    <w:p>
      <w:pPr>
        <w:pStyle w:val="Heading2"/>
        <w:numPr>
          <w:ilvl w:val="0"/>
          <w:numId w:val="1"/>
        </w:numPr>
        <w:rPr>
          <w:lang w:val="en-US"/>
        </w:rPr>
      </w:pPr>
      <w:r>
        <w:rPr>
          <w:lang w:val="en-US" w:eastAsia="zh-CN" w:bidi="hi-IN"/>
        </w:rPr>
        <w:t>M</w:t>
      </w:r>
      <w:r>
        <w:rPr>
          <w:lang w:val="en-US" w:eastAsia="zh-CN" w:bidi="hi-IN"/>
        </w:rPr>
        <w:t>achine learning</w:t>
      </w:r>
    </w:p>
    <w:p>
      <w:pPr>
        <w:pStyle w:val="Normal"/>
        <w:rPr>
          <w:lang w:val="en-US"/>
        </w:rPr>
      </w:pPr>
      <w:r>
        <w:rPr>
          <w:lang w:val="en-US" w:eastAsia="zh-CN" w:bidi="hi-IN"/>
        </w:rPr>
        <w:t xml:space="preserve">Machine learning, also known as </w:t>
      </w:r>
      <w:r>
        <w:rPr>
          <w:rFonts w:eastAsia="Times New Roman" w:cs="Arial"/>
          <w:color w:val="auto"/>
          <w:kern w:val="0"/>
          <w:sz w:val="24"/>
          <w:szCs w:val="24"/>
          <w:lang w:val="en-US" w:eastAsia="zh-CN" w:bidi="hi-IN"/>
        </w:rPr>
        <w:t>artificial</w:t>
      </w:r>
      <w:r>
        <w:rPr>
          <w:lang w:val="en-US" w:eastAsia="zh-CN" w:bidi="hi-IN"/>
        </w:rPr>
        <w:t xml:space="preserve"> learning, is a form of artificial intelligence (AI) that allows a system to learn from data and not through explicit programming. As algorithms ingest training data, it becomes possible to create more accurate models based on this data. A machine learning model is the result generated when you train your machine learning algorithm with data. After the training, when you provide input to a model, you receive an output result. For example, a predictive algorithm creates a predictive model. Then, when you provide data to the predictive model, you receive a forecast that is determined by the data that formed the model.</w:t>
      </w:r>
    </w:p>
    <w:p>
      <w:pPr>
        <w:pStyle w:val="Normal"/>
        <w:rPr>
          <w:lang w:val="en-US"/>
        </w:rPr>
      </w:pPr>
      <w:r>
        <w:rPr>
          <w:lang w:val="en-US" w:eastAsia="zh-CN" w:bidi="hi-IN"/>
        </w:rPr>
        <w:t>There are mainly three types of machine learning:</w:t>
      </w:r>
    </w:p>
    <w:p>
      <w:pPr>
        <w:pStyle w:val="Heading2"/>
        <w:numPr>
          <w:ilvl w:val="1"/>
          <w:numId w:val="1"/>
        </w:numPr>
        <w:rPr>
          <w:lang w:val="en-US"/>
        </w:rPr>
      </w:pPr>
      <w:r>
        <w:rPr>
          <w:lang w:val="en-US" w:eastAsia="zh-CN" w:bidi="hi-IN"/>
        </w:rPr>
        <w:t>Supervised learning</w:t>
      </w:r>
    </w:p>
    <w:p>
      <w:pPr>
        <w:pStyle w:val="Normal"/>
        <w:rPr/>
      </w:pPr>
      <w:r>
        <w:rPr/>
        <w:t>Supervised learning generally begins with a well-defined data set and some understanding of how that data is classified. The purpose of supervised learning is to identify patterns within the data and apply them to an analytical process. These data have characteristics associated with labels that define their meaning.</w:t>
      </w:r>
    </w:p>
    <w:p>
      <w:pPr>
        <w:pStyle w:val="Heading2"/>
        <w:numPr>
          <w:ilvl w:val="1"/>
          <w:numId w:val="1"/>
        </w:numPr>
        <w:rPr>
          <w:lang w:val="en-US"/>
        </w:rPr>
      </w:pPr>
      <w:r>
        <w:rPr>
          <w:rFonts w:eastAsia="Cambria" w:cs="Arial"/>
          <w:b/>
          <w:bCs/>
          <w:color w:val="1F497D"/>
          <w:kern w:val="0"/>
          <w:sz w:val="26"/>
          <w:szCs w:val="26"/>
          <w:lang w:val="en-US" w:eastAsia="zh-CN" w:bidi="hi-IN"/>
        </w:rPr>
        <w:t>U</w:t>
      </w:r>
      <w:r>
        <w:rPr>
          <w:lang w:val="en-US" w:eastAsia="zh-CN" w:bidi="hi-IN"/>
        </w:rPr>
        <w:t>nsupervised learning</w:t>
      </w:r>
    </w:p>
    <w:p>
      <w:pPr>
        <w:pStyle w:val="Normal"/>
        <w:rPr/>
      </w:pPr>
      <w:r>
        <w:rPr>
          <w:lang w:val="en-US" w:eastAsia="zh-CN" w:bidi="hi-IN"/>
        </w:rPr>
        <w:t xml:space="preserve">Unsupervised learning is used when the problem requires a massive amount of unlabeled data. For example, social media applications, Unsupervised learning leads an iterative process, analyzing data without human intervention. </w:t>
      </w:r>
    </w:p>
    <w:p>
      <w:pPr>
        <w:pStyle w:val="Heading2"/>
        <w:numPr>
          <w:ilvl w:val="1"/>
          <w:numId w:val="1"/>
        </w:numPr>
        <w:rPr>
          <w:lang w:val="en-US"/>
        </w:rPr>
      </w:pPr>
      <w:r>
        <w:rPr>
          <w:rFonts w:eastAsia="Cambria" w:cs="Arial"/>
          <w:b/>
          <w:bCs/>
          <w:color w:val="1F497D"/>
          <w:kern w:val="0"/>
          <w:sz w:val="26"/>
          <w:szCs w:val="26"/>
          <w:lang w:val="en-US" w:eastAsia="zh-CN" w:bidi="hi-IN"/>
        </w:rPr>
        <w:t>R</w:t>
      </w:r>
      <w:r>
        <w:rPr>
          <w:lang w:val="en-US" w:eastAsia="zh-CN" w:bidi="hi-IN"/>
        </w:rPr>
        <w:t>einforcement learning</w:t>
      </w:r>
    </w:p>
    <w:p>
      <w:pPr>
        <w:pStyle w:val="Normal"/>
        <w:rPr/>
      </w:pPr>
      <w:r>
        <w:rPr/>
        <w:t>Reinforcement learning is a model of behavioral learning. The algorithm receives feedback from data analysis and guides the algorithm towards the best result. Reinforcement learning differs from other types of supervised learning, as the system is not trained with an example data set. Instead, the system learns through a method of trial and error. As a result, a sequence of successful decisions results in a strengthening of the process, as it most effectively solves the problem.</w:t>
      </w:r>
    </w:p>
    <w:p>
      <w:pPr>
        <w:pStyle w:val="Heading2"/>
        <w:keepLines/>
        <w:widowControl/>
        <w:numPr>
          <w:ilvl w:val="0"/>
          <w:numId w:val="0"/>
        </w:numPr>
        <w:suppressAutoHyphens w:val="true"/>
        <w:spacing w:lineRule="auto" w:line="360"/>
        <w:jc w:val="left"/>
        <w:outlineLvl w:val="1"/>
        <w:rPr>
          <w:rFonts w:ascii="Cambria" w:hAnsi="Cambria" w:eastAsia="Cambria" w:cs="Arial"/>
          <w:b/>
          <w:b/>
          <w:bCs/>
          <w:color w:val="1F497D"/>
          <w:kern w:val="0"/>
          <w:sz w:val="26"/>
          <w:szCs w:val="26"/>
          <w:lang w:eastAsia="zh-CN" w:bidi="hi-IN"/>
        </w:rPr>
      </w:pPr>
      <w:r>
        <w:rPr>
          <w:lang w:val="en-US"/>
        </w:rPr>
      </w:r>
      <w:r>
        <w:br w:type="page"/>
      </w:r>
    </w:p>
    <w:p>
      <w:pPr>
        <w:pStyle w:val="Heading2"/>
        <w:numPr>
          <w:ilvl w:val="1"/>
          <w:numId w:val="1"/>
        </w:numPr>
        <w:rPr/>
      </w:pPr>
      <w:r>
        <w:rPr>
          <w:lang w:val="en-US" w:eastAsia="zh-CN" w:bidi="hi-IN"/>
        </w:rPr>
        <w:t>deep learning</w:t>
      </w:r>
    </w:p>
    <w:p>
      <w:pPr>
        <w:pStyle w:val="Normal"/>
        <w:rPr/>
      </w:pPr>
      <w:r>
        <w:rPr>
          <w:lang w:val="en-US" w:eastAsia="zh-CN" w:bidi="hi-IN"/>
        </w:rPr>
        <w:t xml:space="preserve">Deep learning is a specific machine learning method that integrates neural networks in successive layers to learn data iteratively. Deep learning is particularly useful when trying to detect trends from unstructured data. Complex deep learning neural networks are designed to emulate the functioning of the human brain, so that computers can be trained to cope with ill-defined abstractions and problems. Neural networks and deep learning are often used in image recognition, oral communication and </w:t>
      </w:r>
      <w:r>
        <w:rPr>
          <w:rFonts w:eastAsia="Times New Roman" w:cs="Arial"/>
          <w:color w:val="auto"/>
          <w:kern w:val="0"/>
          <w:sz w:val="24"/>
          <w:szCs w:val="24"/>
          <w:lang w:val="en-US" w:eastAsia="zh-CN" w:bidi="hi-IN"/>
        </w:rPr>
        <w:t>computer</w:t>
      </w:r>
      <w:r>
        <w:rPr>
          <w:lang w:val="en-US" w:eastAsia="zh-CN" w:bidi="hi-IN"/>
        </w:rPr>
        <w:t xml:space="preserve"> vision applications.</w:t>
      </w:r>
    </w:p>
    <w:p>
      <w:pPr>
        <w:pStyle w:val="Heading2"/>
        <w:numPr>
          <w:ilvl w:val="0"/>
          <w:numId w:val="1"/>
        </w:numPr>
        <w:rPr>
          <w:lang w:val="en-US" w:eastAsia="zh-CN" w:bidi="hi-IN"/>
        </w:rPr>
      </w:pPr>
      <w:bookmarkStart w:id="9" w:name="__RefHeading___Toc216_1432413569"/>
      <w:bookmarkEnd w:id="9"/>
      <w:r>
        <w:rPr>
          <w:lang w:val="en-US" w:eastAsia="zh-CN" w:bidi="hi-IN"/>
        </w:rPr>
        <w:t>Class decomposition</w:t>
      </w:r>
    </w:p>
    <w:p>
      <w:pPr>
        <w:pStyle w:val="Normal"/>
        <w:rPr>
          <w:lang w:val="en-US" w:eastAsia="zh-CN" w:bidi="hi-IN"/>
        </w:rPr>
      </w:pPr>
      <w:r>
        <w:rPr>
          <w:lang w:val="en-US" w:eastAsia="zh-CN" w:bidi="hi-IN"/>
        </w:rPr>
        <w:t>Class decomposition describes the process of segmenting each class into a number of homogeneous sub-classes. This can be naturally achieved through clustering. Utilising class decomposition can provide a number of benefits to supervised learning, especially ensembles. It can be a computationally efficient way to provide a linearly separable dataset without the need for feature engineering required by techniques like Support Ve]ctor Machines (SVM) and Deep Learning. For ensembles, the decomposition is a natural way to increase diversity; a key factor for the success of ensemble classifiers. In this paper, we propose to adopt class decomposition to the state-of-the-art ensemble learning Random Forests. Medical data for patient diagnosis may greatly benefit from this technique, as the same disease can have a diverse of symptoms. We have experimentally validated our proposed method on a number of datasets in that are mainly related to the medical domain.</w:t>
      </w:r>
      <w:r>
        <w:br w:type="page"/>
      </w:r>
    </w:p>
    <w:p>
      <w:pPr>
        <w:pStyle w:val="Heading1"/>
        <w:ind w:left="360" w:right="0" w:hanging="360"/>
        <w:rPr>
          <w:lang w:val="en-US" w:eastAsia="zh-CN" w:bidi="hi-IN"/>
        </w:rPr>
      </w:pPr>
      <w:bookmarkStart w:id="10" w:name="__RefHeading___Toc2697_1970215514"/>
      <w:bookmarkEnd w:id="10"/>
      <w:r>
        <w:rPr>
          <w:lang w:val="en-US" w:eastAsia="zh-CN" w:bidi="hi-IN"/>
        </w:rPr>
        <w:t>Chapter 2: Conception</w:t>
      </w:r>
    </w:p>
    <w:p>
      <w:pPr>
        <w:pStyle w:val="Normal"/>
        <w:ind w:left="360" w:hanging="360"/>
        <w:rPr>
          <w:lang w:val="en-US" w:eastAsia="zh-CN" w:bidi="hi-IN"/>
        </w:rPr>
      </w:pPr>
      <w:r>
        <w:rPr>
          <w:lang w:val="en-US" w:eastAsia="zh-CN" w:bidi="hi-IN"/>
        </w:rPr>
        <w:t>…</w:t>
      </w:r>
      <w:r>
        <w:br w:type="page"/>
      </w:r>
    </w:p>
    <w:p>
      <w:pPr>
        <w:pStyle w:val="Heading1"/>
        <w:ind w:left="360" w:right="0" w:hanging="360"/>
        <w:rPr>
          <w:lang w:val="en-US" w:eastAsia="zh-CN" w:bidi="hi-IN"/>
        </w:rPr>
      </w:pPr>
      <w:bookmarkStart w:id="11" w:name="__RefHeading___Toc2695_1970215514"/>
      <w:bookmarkEnd w:id="11"/>
      <w:r>
        <w:rPr>
          <w:lang w:val="en-US" w:eastAsia="zh-CN" w:bidi="hi-IN"/>
        </w:rPr>
        <w:t>Chapter 3: Experimentation and Results</w:t>
      </w:r>
      <w:r>
        <w:rPr>
          <w:lang w:val="en-US" w:eastAsia="zh-CN" w:bidi="hi-IN"/>
          <w:rPrChange w:id="0" w:author="Unknown Author" w:date="2022-05-25T03:08:41Z"/>
        </w:rPr>
        <w:t xml:space="preserve"> </w:t>
      </w:r>
    </w:p>
    <w:p>
      <w:pPr>
        <w:pStyle w:val="Normal"/>
        <w:ind w:left="360" w:hanging="360"/>
        <w:rPr>
          <w:lang w:val="en-US" w:eastAsia="zh-CN" w:bidi="hi-IN"/>
        </w:rPr>
      </w:pPr>
      <w:r>
        <w:rPr>
          <w:lang w:val="en-US" w:eastAsia="zh-CN" w:bidi="hi-IN"/>
        </w:rPr>
        <w:t>…</w:t>
      </w:r>
    </w:p>
    <w:p>
      <w:pPr>
        <w:pStyle w:val="Normal"/>
        <w:ind w:hanging="0"/>
        <w:rPr>
          <w:lang w:val="en-US" w:eastAsia="zh-CN" w:bidi="hi-IN"/>
        </w:rPr>
      </w:pPr>
      <w:r>
        <w:rPr>
          <w:lang w:val="en-US" w:eastAsia="zh-CN" w:bidi="hi-IN"/>
        </w:rPr>
      </w:r>
      <w:r>
        <w:br w:type="page"/>
      </w:r>
    </w:p>
    <w:p>
      <w:pPr>
        <w:pStyle w:val="Heading1"/>
        <w:rPr>
          <w:lang w:val="en-US" w:eastAsia="zh-CN" w:bidi="hi-IN"/>
        </w:rPr>
      </w:pPr>
      <w:bookmarkStart w:id="12" w:name="__RefHeading___Toc3017_1970215514"/>
      <w:bookmarkEnd w:id="12"/>
      <w:r>
        <w:rPr>
          <w:lang w:val="en-US" w:eastAsia="zh-CN" w:bidi="hi-IN"/>
        </w:rPr>
        <w:t>Conclusion and Perspectives</w:t>
      </w:r>
    </w:p>
    <w:p>
      <w:pPr>
        <w:pStyle w:val="Normal"/>
        <w:rPr>
          <w:lang w:val="en-US" w:eastAsia="zh-CN" w:bidi="hi-IN"/>
        </w:rPr>
      </w:pPr>
      <w:r>
        <w:rPr>
          <w:lang w:val="en-US" w:eastAsia="zh-CN" w:bidi="hi-IN"/>
        </w:rPr>
        <w:t>...</w:t>
      </w:r>
      <w:r>
        <w:br w:type="page"/>
      </w:r>
    </w:p>
    <w:p>
      <w:pPr>
        <w:pStyle w:val="Normal"/>
        <w:spacing w:lineRule="auto" w:line="276" w:before="0" w:after="200"/>
        <w:rPr>
          <w:lang w:val="en-US" w:eastAsia="zh-CN" w:bidi="hi-IN"/>
        </w:rPr>
      </w:pPr>
      <w:r>
        <w:rPr>
          <w:lang w:val="en-US" w:eastAsia="zh-CN" w:bidi="hi-IN"/>
          <w:rPrChange w:id="0" w:author="Unknown Author" w:date="2022-05-25T03:08:41Z"/>
        </w:rPr>
        <w:rPrChange w:id="0" w:author="Unknown Author" w:date="2022-05-25T03:08:41Z"/>
      </w:r>
    </w:p>
    <w:p>
      <w:pPr>
        <w:pStyle w:val="Heading1"/>
        <w:jc w:val="left"/>
        <w:rPr>
          <w:lang w:val="en-US" w:eastAsia="zh-CN" w:bidi="hi-IN"/>
        </w:rPr>
      </w:pPr>
      <w:bookmarkStart w:id="13" w:name="__RefHeading___Toc2693_1970215514"/>
      <w:bookmarkEnd w:id="13"/>
      <w:r>
        <w:rPr>
          <w:lang w:val="en-US" w:eastAsia="zh-CN" w:bidi="hi-IN"/>
        </w:rPr>
        <w:t>References</w:t>
      </w:r>
    </w:p>
    <w:p>
      <w:pPr>
        <w:pStyle w:val="Normal"/>
        <w:jc w:val="left"/>
        <w:rPr>
          <w:lang w:val="en-US" w:eastAsia="zh-CN" w:bidi="hi-IN"/>
        </w:rPr>
      </w:pPr>
      <w:r>
        <w:rPr>
          <w:lang w:val="en-US" w:eastAsia="zh-CN" w:bidi="hi-IN"/>
        </w:rPr>
        <w:t>...</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r>
        <w:br w:type="page"/>
      </w:r>
    </w:p>
    <w:p>
      <w:pPr>
        <w:pStyle w:val="Heading1"/>
        <w:rPr>
          <w:lang w:val="en-US" w:eastAsia="zh-CN" w:bidi="hi-IN"/>
        </w:rPr>
      </w:pPr>
      <w:bookmarkStart w:id="14" w:name="__RefHeading___Toc3015_1970215514"/>
      <w:bookmarkEnd w:id="14"/>
      <w:r>
        <w:rPr>
          <w:lang w:val="en-US" w:eastAsia="zh-CN" w:bidi="hi-IN"/>
        </w:rPr>
        <w:t>Bibliography</w:t>
      </w:r>
    </w:p>
    <w:p>
      <w:pPr>
        <w:pStyle w:val="Normal"/>
        <w:spacing w:before="0" w:after="120"/>
        <w:rPr>
          <w:lang w:val="en-US" w:eastAsia="zh-CN" w:bidi="hi-IN"/>
        </w:rPr>
      </w:pPr>
      <w:r>
        <w:rPr>
          <w:lang w:val="en-US" w:eastAsia="zh-CN" w:bidi="hi-IN"/>
        </w:rPr>
        <w:t>…</w:t>
      </w:r>
    </w:p>
    <w:sectPr>
      <w:headerReference w:type="default" r:id="rId2"/>
      <w:footerReference w:type="default" r:id="rId3"/>
      <w:type w:val="nextPage"/>
      <w:pgSz w:w="11906" w:h="16838"/>
      <w:pgMar w:left="1418" w:right="1134" w:header="709" w:top="806"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 w:name="Arial">
    <w:charset w:val="0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US"/>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lang w:val="en-US"/>
      </w:rPr>
    </w:r>
  </w:p>
  <w:tbl>
    <w:tblPr>
      <w:tblStyle w:val="Table2"/>
      <w:tblW w:w="9570" w:type="dxa"/>
      <w:jc w:val="left"/>
      <w:tblInd w:w="0" w:type="dxa"/>
      <w:tblLayout w:type="fixed"/>
      <w:tblCellMar>
        <w:top w:w="0" w:type="dxa"/>
        <w:left w:w="108" w:type="dxa"/>
        <w:bottom w:w="0" w:type="dxa"/>
        <w:right w:w="108" w:type="dxa"/>
      </w:tblCellMar>
      <w:tblLook w:val="0400"/>
    </w:tblPr>
    <w:tblGrid>
      <w:gridCol w:w="8857"/>
      <w:gridCol w:w="712"/>
    </w:tblGrid>
    <w:tr>
      <w:trPr>
        <w:trHeight w:val="405" w:hRule="atLeast"/>
      </w:trPr>
      <w:tc>
        <w:tcPr>
          <w:tcW w:w="8857" w:type="dxa"/>
          <w:tcBorders>
            <w:right w:val="single" w:sz="6" w:space="0" w:color="7F7F7F"/>
          </w:tcBorders>
        </w:tcPr>
        <w:p>
          <w:pPr>
            <w:pStyle w:val="Normal"/>
            <w:keepNext w:val="false"/>
            <w:keepLines w:val="false"/>
            <w:widowControl w:val="false"/>
            <w:shd w:val="clear" w:fill="auto"/>
            <w:tabs>
              <w:tab w:val="clear" w:pos="643"/>
              <w:tab w:val="center" w:pos="4536" w:leader="none"/>
              <w:tab w:val="right" w:pos="9072" w:leader="none"/>
            </w:tabs>
            <w:spacing w:lineRule="auto" w:line="360" w:before="0" w:after="0"/>
            <w:ind w:left="0" w:right="0" w:hanging="0"/>
            <w:jc w:val="right"/>
            <w:rPr>
              <w:rFonts w:ascii="Times New Roman" w:hAnsi="Times New Roman" w:eastAsia="Times New Roman" w:cs="Times New Roman"/>
              <w:b/>
              <w:b/>
              <w:i w:val="false"/>
              <w:i w:val="false"/>
              <w:caps w:val="false"/>
              <w:smallCaps w:val="false"/>
              <w:strike w:val="false"/>
              <w:dstrike w:val="false"/>
              <w:color w:val="4F81BD"/>
              <w:position w:val="0"/>
              <w:sz w:val="32"/>
              <w:sz w:val="32"/>
              <w:szCs w:val="32"/>
              <w:u w:val="none"/>
              <w:shd w:fill="auto" w:val="clear"/>
              <w:vertAlign w:val="baseline"/>
              <w:lang w:val="en-US"/>
            </w:rPr>
          </w:pPr>
          <w:r>
            <w:rPr>
              <w:rFonts w:eastAsia="Times New Roman" w:cs="Times New Roman"/>
              <w:b/>
              <w:i w:val="false"/>
              <w:caps w:val="false"/>
              <w:smallCaps w:val="false"/>
              <w:strike w:val="false"/>
              <w:dstrike w:val="false"/>
              <w:color w:val="4F81BD"/>
              <w:position w:val="0"/>
              <w:sz w:val="32"/>
              <w:sz w:val="32"/>
              <w:szCs w:val="32"/>
              <w:u w:val="none"/>
              <w:shd w:fill="auto" w:val="clear"/>
              <w:vertAlign w:val="baseline"/>
              <w:lang w:val="en-US"/>
            </w:rPr>
          </w:r>
        </w:p>
      </w:tc>
      <w:tc>
        <w:tcPr>
          <w:tcW w:w="712" w:type="dxa"/>
          <w:tcBorders>
            <w:top w:val="single" w:sz="6" w:space="0" w:color="7F7F7F"/>
            <w:left w:val="single" w:sz="6" w:space="0" w:color="7F7F7F"/>
          </w:tcBorders>
          <w:vAlign w:val="center"/>
        </w:tcPr>
        <w:p>
          <w:pPr>
            <w:pStyle w:val="Normal"/>
            <w:keepNext w:val="false"/>
            <w:keepLines w:val="false"/>
            <w:widowControl w:val="false"/>
            <w:shd w:val="clear" w:fill="auto"/>
            <w:tabs>
              <w:tab w:val="clear" w:pos="643"/>
              <w:tab w:val="right" w:pos="459" w:leader="none"/>
              <w:tab w:val="center" w:pos="4536" w:leader="none"/>
              <w:tab w:val="right" w:pos="9072" w:leader="none"/>
            </w:tabs>
            <w:spacing w:lineRule="auto" w:line="240" w:before="0" w:after="0"/>
            <w:ind w:left="0" w:right="0" w:hanging="0"/>
            <w:jc w:val="center"/>
            <w:rPr>
              <w:lang w:val="en-US"/>
            </w:rPr>
          </w:pPr>
          <w:r>
            <w:rPr>
              <w:lang w:val="en-US"/>
            </w:rPr>
            <w:fldChar w:fldCharType="begin"/>
          </w:r>
          <w:r>
            <w:rPr>
              <w:lang w:val="en-US"/>
            </w:rPr>
            <w:instrText> PAGE </w:instrText>
          </w:r>
          <w:r>
            <w:rPr>
              <w:lang w:val="en-US"/>
            </w:rPr>
            <w:fldChar w:fldCharType="separate"/>
          </w:r>
          <w:r>
            <w:rPr>
              <w:lang w:val="en-US"/>
            </w:rPr>
            <w:t>15</w:t>
          </w:r>
          <w:r>
            <w:rPr>
              <w:lang w:val="en-US"/>
            </w:rPr>
            <w:fldChar w:fldCharType="end"/>
          </w:r>
        </w:p>
      </w:tc>
    </w:tr>
  </w:tbl>
  <w:p>
    <w:pPr>
      <w:pStyle w:val="Normal"/>
      <w:keepNext w:val="false"/>
      <w:keepLines w:val="false"/>
      <w:widowControl/>
      <w:shd w:val="clear" w:fill="auto"/>
      <w:tabs>
        <w:tab w:val="clear" w:pos="643"/>
        <w:tab w:val="center" w:pos="4536" w:leader="none"/>
        <w:tab w:val="right" w:pos="9072"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US"/>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lear" w:pos="643"/>
        <w:tab w:val="center" w:pos="4536" w:leader="none"/>
        <w:tab w:val="right" w:pos="9072"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US"/>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revisionView w:insDel="0" w:formatting="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360" w:before="0" w:after="120"/>
      <w:jc w:val="both"/>
    </w:pPr>
    <w:rPr>
      <w:rFonts w:ascii="Times New Roman" w:hAnsi="Times New Roman" w:eastAsia="Times New Roman" w:cs="Arial"/>
      <w:color w:val="auto"/>
      <w:kern w:val="0"/>
      <w:sz w:val="24"/>
      <w:szCs w:val="24"/>
      <w:lang w:eastAsia="zh-CN" w:bidi="hi-IN" w:val="en-US"/>
    </w:rPr>
  </w:style>
  <w:style w:type="paragraph" w:styleId="Heading1">
    <w:name w:val="Heading 1"/>
    <w:basedOn w:val="Normal"/>
    <w:next w:val="Normal"/>
    <w:qFormat/>
    <w:pPr>
      <w:keepNext w:val="true"/>
      <w:keepLines/>
      <w:pBdr>
        <w:bottom w:val="single" w:sz="6" w:space="1" w:color="1F497D"/>
      </w:pBdr>
      <w:snapToGrid w:val="true"/>
      <w:spacing w:lineRule="auto" w:line="276" w:before="115" w:after="432"/>
      <w:ind w:left="0" w:right="0" w:hanging="0"/>
      <w:jc w:val="left"/>
      <w:textAlignment w:val="auto"/>
    </w:pPr>
    <w:rPr>
      <w:rFonts w:ascii="Cambria" w:hAnsi="Cambria" w:eastAsia="Cambria"/>
      <w:b/>
      <w:bCs/>
      <w:color w:val="1F497D"/>
      <w:sz w:val="48"/>
      <w:szCs w:val="28"/>
    </w:rPr>
  </w:style>
  <w:style w:type="paragraph" w:styleId="Heading2">
    <w:name w:val="Heading 2"/>
    <w:basedOn w:val="Normal"/>
    <w:next w:val="Normal"/>
    <w:qFormat/>
    <w:pPr>
      <w:keepNext w:val="true"/>
      <w:keepLines/>
      <w:tabs>
        <w:tab w:val="clear" w:pos="643"/>
      </w:tabs>
      <w:jc w:val="left"/>
      <w:outlineLvl w:val="1"/>
    </w:pPr>
    <w:rPr>
      <w:rFonts w:ascii="Cambria" w:hAnsi="Cambria" w:eastAsia="Cambria"/>
      <w:b/>
      <w:bCs/>
      <w:color w:val="1F497D"/>
      <w:sz w:val="26"/>
      <w:szCs w:val="26"/>
    </w:rPr>
  </w:style>
  <w:style w:type="paragraph" w:styleId="Heading3">
    <w:name w:val="Heading 3"/>
    <w:basedOn w:val="Normal"/>
    <w:next w:val="Normal"/>
    <w:qFormat/>
    <w:pPr>
      <w:keepNext w:val="true"/>
      <w:keepLines/>
      <w:pBdr>
        <w:bottom w:val="single" w:sz="8" w:space="1" w:color="948A54"/>
      </w:pBdr>
      <w:spacing w:before="200" w:after="0"/>
      <w:ind w:left="1224" w:hanging="504"/>
      <w:outlineLvl w:val="2"/>
    </w:pPr>
    <w:rPr>
      <w:rFonts w:ascii="Cambria" w:hAnsi="Cambria" w:eastAsia="Cambria"/>
      <w:b/>
      <w:bCs/>
      <w:color w:val="948A54"/>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DefaultParagraphFont" w:default="1">
    <w:name w:val="Default Paragraph Font"/>
    <w:qFormat/>
    <w:rPr/>
  </w:style>
  <w:style w:type="character" w:styleId="BalloonTextChar" w:customStyle="1">
    <w:name w:val="Balloon Text Char"/>
    <w:basedOn w:val="DefaultParagraphFont"/>
    <w:qFormat/>
    <w:rPr>
      <w:rFonts w:ascii="Tahoma" w:hAnsi="Tahoma" w:eastAsia="Times New Roman" w:cs="Tahoma"/>
      <w:sz w:val="16"/>
      <w:szCs w:val="16"/>
    </w:rPr>
  </w:style>
  <w:style w:type="character" w:styleId="TextenormalCar" w:customStyle="1">
    <w:name w:val="Texte normal Car"/>
    <w:basedOn w:val="DefaultParagraphFont"/>
    <w:qFormat/>
    <w:rPr>
      <w:rFonts w:ascii="Times New Roman" w:hAnsi="Times New Roman" w:eastAsia="Times New Roman" w:cs="Times New Roman"/>
      <w:color w:val="0F243E"/>
      <w:szCs w:val="24"/>
    </w:rPr>
  </w:style>
  <w:style w:type="character" w:styleId="Heading1Char" w:customStyle="1">
    <w:name w:val="Heading 1 Char"/>
    <w:basedOn w:val="DefaultParagraphFont"/>
    <w:qFormat/>
    <w:rPr>
      <w:rFonts w:ascii="Cambria" w:hAnsi="Cambria" w:eastAsia="Cambria"/>
      <w:b/>
      <w:bCs/>
      <w:color w:val="1F497D"/>
      <w:sz w:val="52"/>
      <w:szCs w:val="28"/>
    </w:rPr>
  </w:style>
  <w:style w:type="character" w:styleId="Heading2Char" w:customStyle="1">
    <w:name w:val="Heading 2 Char"/>
    <w:basedOn w:val="DefaultParagraphFont"/>
    <w:qFormat/>
    <w:rPr>
      <w:rFonts w:ascii="Cambria" w:hAnsi="Cambria" w:eastAsia="Cambria"/>
      <w:b/>
      <w:bCs/>
      <w:color w:val="948A54"/>
      <w:sz w:val="26"/>
      <w:szCs w:val="26"/>
    </w:rPr>
  </w:style>
  <w:style w:type="character" w:styleId="TitleChar" w:customStyle="1">
    <w:name w:val="Title Char"/>
    <w:basedOn w:val="DefaultParagraphFont"/>
    <w:qFormat/>
    <w:rPr>
      <w:rFonts w:ascii="Cambria" w:hAnsi="Cambria" w:eastAsia="Cambria"/>
      <w:b/>
      <w:color w:val="365F91"/>
      <w:spacing w:val="6"/>
      <w:kern w:val="2"/>
      <w:sz w:val="52"/>
      <w:szCs w:val="52"/>
    </w:rPr>
  </w:style>
  <w:style w:type="character" w:styleId="InternetLink">
    <w:name w:val="Hyperlink"/>
    <w:basedOn w:val="DefaultParagraphFont"/>
    <w:rPr>
      <w:color w:val="0000FF"/>
      <w:u w:val="single" w:color="FFFFFF"/>
    </w:rPr>
  </w:style>
  <w:style w:type="character" w:styleId="HeaderChar" w:customStyle="1">
    <w:name w:val="Header Char"/>
    <w:basedOn w:val="DefaultParagraphFont"/>
    <w:qFormat/>
    <w:rPr>
      <w:rFonts w:ascii="Times New Roman" w:hAnsi="Times New Roman" w:eastAsia="Times New Roman" w:cs="Times New Roman"/>
      <w:szCs w:val="24"/>
    </w:rPr>
  </w:style>
  <w:style w:type="character" w:styleId="FooterChar" w:customStyle="1">
    <w:name w:val="Footer Char"/>
    <w:basedOn w:val="DefaultParagraphFont"/>
    <w:qFormat/>
    <w:rPr>
      <w:rFonts w:ascii="Times New Roman" w:hAnsi="Times New Roman" w:eastAsia="Times New Roman" w:cs="Times New Roman"/>
      <w:szCs w:val="24"/>
    </w:rPr>
  </w:style>
  <w:style w:type="character" w:styleId="DocumentMapChar" w:customStyle="1">
    <w:name w:val="Document Map Char"/>
    <w:basedOn w:val="DefaultParagraphFont"/>
    <w:qFormat/>
    <w:rPr>
      <w:rFonts w:ascii="Tahoma" w:hAnsi="Tahoma" w:eastAsia="Times New Roman" w:cs="Tahoma"/>
      <w:sz w:val="16"/>
      <w:szCs w:val="16"/>
    </w:rPr>
  </w:style>
  <w:style w:type="character" w:styleId="Heading3Char" w:customStyle="1">
    <w:name w:val="Heading 3 Char"/>
    <w:basedOn w:val="DefaultParagraphFont"/>
    <w:qFormat/>
    <w:rPr>
      <w:rFonts w:ascii="Cambria" w:hAnsi="Cambria" w:eastAsia="Cambria"/>
      <w:b/>
      <w:bCs/>
      <w:color w:val="948A54"/>
      <w:sz w:val="24"/>
      <w:szCs w:val="24"/>
    </w:rPr>
  </w:style>
  <w:style w:type="character" w:styleId="EndnoteTextChar" w:customStyle="1">
    <w:name w:val="Endnote Text Char"/>
    <w:basedOn w:val="DefaultParagraphFont"/>
    <w:qFormat/>
    <w:rPr>
      <w:rFonts w:ascii="Times New Roman" w:hAnsi="Times New Roman" w:eastAsia="Times New Roman" w:cs="Times New Roman"/>
      <w:sz w:val="20"/>
      <w:szCs w:val="20"/>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IndexLink">
    <w:name w:val="Index Link"/>
    <w:qFormat/>
    <w:rPr/>
  </w:style>
  <w:style w:type="character" w:styleId="LineNumbering">
    <w:name w:val="Line Numbering"/>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360" w:before="0" w:after="120"/>
      <w:jc w:val="both"/>
    </w:pPr>
    <w:rPr>
      <w:rFonts w:ascii="Times New Roman" w:hAnsi="Times New Roman" w:eastAsia="NSimSun" w:cs="Arial"/>
      <w:color w:val="auto"/>
      <w:kern w:val="0"/>
      <w:sz w:val="24"/>
      <w:szCs w:val="24"/>
      <w:lang w:eastAsia="zh-CN" w:bidi="hi-IN" w:val="en-US"/>
    </w:rPr>
  </w:style>
  <w:style w:type="paragraph" w:styleId="Title">
    <w:name w:val="Title"/>
    <w:basedOn w:val="Normal"/>
    <w:next w:val="Normal"/>
    <w:qFormat/>
    <w:pPr>
      <w:pBdr>
        <w:bottom w:val="single" w:sz="18" w:space="4" w:color="365F91"/>
      </w:pBdr>
      <w:spacing w:lineRule="auto" w:line="240" w:before="0" w:after="120"/>
      <w:ind w:left="0" w:hanging="0"/>
      <w:contextualSpacing/>
      <w:jc w:val="right"/>
    </w:pPr>
    <w:rPr>
      <w:rFonts w:ascii="Cambria" w:hAnsi="Cambria" w:eastAsia="Cambria"/>
      <w:b/>
      <w:color w:val="365F91"/>
      <w:spacing w:val="6"/>
      <w:kern w:val="2"/>
      <w:sz w:val="52"/>
      <w:szCs w:val="52"/>
    </w:rPr>
  </w:style>
  <w:style w:type="paragraph" w:styleId="BalloonText">
    <w:name w:val="Balloon Text"/>
    <w:basedOn w:val="Normal"/>
    <w:qFormat/>
    <w:pPr/>
    <w:rPr>
      <w:rFonts w:ascii="Tahoma" w:hAnsi="Tahoma" w:cs="Tahoma"/>
      <w:sz w:val="16"/>
      <w:szCs w:val="16"/>
    </w:rPr>
  </w:style>
  <w:style w:type="paragraph" w:styleId="Textenormal" w:customStyle="1">
    <w:name w:val="Texte normal"/>
    <w:basedOn w:val="Normal"/>
    <w:qFormat/>
    <w:pPr>
      <w:spacing w:lineRule="auto" w:line="288" w:before="120" w:after="120"/>
      <w:ind w:left="851" w:hanging="0"/>
    </w:pPr>
    <w:rPr>
      <w:color w:val="0F243E"/>
    </w:rPr>
  </w:style>
  <w:style w:type="paragraph" w:styleId="Paragraphe" w:customStyle="1">
    <w:name w:val="Paragraphe"/>
    <w:basedOn w:val="Textenormal"/>
    <w:qFormat/>
    <w:pPr>
      <w:spacing w:lineRule="auto" w:line="264"/>
    </w:pPr>
    <w:rPr>
      <w:rFonts w:ascii="Calibri" w:hAnsi="Calibri"/>
    </w:rPr>
  </w:style>
  <w:style w:type="paragraph" w:styleId="Contents1">
    <w:name w:val="TOC 1"/>
    <w:basedOn w:val="Normal"/>
    <w:next w:val="Normal"/>
    <w:qFormat/>
    <w:pPr>
      <w:spacing w:before="0" w:after="100"/>
    </w:pPr>
    <w:rPr/>
  </w:style>
  <w:style w:type="paragraph" w:styleId="Section" w:customStyle="1">
    <w:name w:val="Section"/>
    <w:basedOn w:val="Contents1"/>
    <w:qFormat/>
    <w:pPr>
      <w:pBdr>
        <w:bottom w:val="single" w:sz="18" w:space="1" w:color="95B3D7"/>
      </w:pBdr>
      <w:spacing w:lineRule="auto" w:line="276" w:before="0" w:after="360"/>
      <w:jc w:val="right"/>
    </w:pPr>
    <w:rPr>
      <w:b/>
      <w:color w:val="548DD4"/>
      <w:sz w:val="44"/>
    </w:rPr>
  </w:style>
  <w:style w:type="paragraph" w:styleId="ListParagraph">
    <w:name w:val="List Paragraph"/>
    <w:basedOn w:val="Normal"/>
    <w:qFormat/>
    <w:pPr>
      <w:spacing w:before="0" w:after="120"/>
      <w:ind w:left="720" w:hanging="0"/>
      <w:contextualSpacing/>
    </w:pPr>
    <w:rPr/>
  </w:style>
  <w:style w:type="paragraph" w:styleId="Caption1">
    <w:name w:val="caption"/>
    <w:basedOn w:val="Normal"/>
    <w:next w:val="Normal"/>
    <w:qFormat/>
    <w:pPr>
      <w:spacing w:before="0" w:after="200"/>
    </w:pPr>
    <w:rPr>
      <w:b/>
      <w:bCs/>
      <w:color w:val="4F81BD"/>
      <w:sz w:val="18"/>
      <w:szCs w:val="18"/>
    </w:rPr>
  </w:style>
  <w:style w:type="paragraph" w:styleId="UneLgende" w:customStyle="1">
    <w:name w:val="UneLégende"/>
    <w:basedOn w:val="Caption1"/>
    <w:qFormat/>
    <w:pPr>
      <w:spacing w:before="0" w:after="120"/>
      <w:jc w:val="center"/>
    </w:pPr>
    <w:rPr>
      <w:color w:val="auto"/>
    </w:rPr>
  </w:style>
  <w:style w:type="paragraph" w:styleId="TOCHeading">
    <w:name w:val="TOC Heading"/>
    <w:basedOn w:val="Heading1"/>
    <w:next w:val="Normal"/>
    <w:qFormat/>
    <w:pPr>
      <w:spacing w:lineRule="auto" w:line="276" w:before="120" w:after="0"/>
      <w:jc w:val="left"/>
    </w:pPr>
    <w:rPr>
      <w:color w:val="365F91"/>
    </w:rPr>
  </w:style>
  <w:style w:type="paragraph" w:styleId="Contents2">
    <w:name w:val="TOC 2"/>
    <w:basedOn w:val="Normal"/>
    <w:next w:val="Normal"/>
    <w:qFormat/>
    <w:pPr>
      <w:spacing w:before="0" w:after="100"/>
      <w:ind w:left="220" w:hanging="0"/>
    </w:pPr>
    <w:rPr/>
  </w:style>
  <w:style w:type="paragraph" w:styleId="Contents3">
    <w:name w:val="TOC 3"/>
    <w:basedOn w:val="Normal"/>
    <w:next w:val="Normal"/>
    <w:qFormat/>
    <w:pPr>
      <w:spacing w:lineRule="auto" w:line="276" w:before="0" w:after="100"/>
      <w:ind w:left="440" w:hanging="0"/>
      <w:jc w:val="left"/>
    </w:pPr>
    <w:rPr>
      <w:rFonts w:ascii="Calibri" w:hAnsi="Calibri" w:eastAsia="Calibri"/>
      <w:szCs w:val="22"/>
    </w:rPr>
  </w:style>
  <w:style w:type="paragraph" w:styleId="HeaderandFooter">
    <w:name w:val="Header and Footer"/>
    <w:basedOn w:val="Normal"/>
    <w:qFormat/>
    <w:pPr/>
    <w:rPr/>
  </w:style>
  <w:style w:type="paragraph" w:styleId="Header">
    <w:name w:val="Header"/>
    <w:basedOn w:val="Normal"/>
    <w:qFormat/>
    <w:pPr>
      <w:tabs>
        <w:tab w:val="clear" w:pos="643"/>
        <w:tab w:val="center" w:pos="4536" w:leader="none"/>
        <w:tab w:val="right" w:pos="9072" w:leader="none"/>
      </w:tabs>
      <w:spacing w:before="0" w:after="0"/>
    </w:pPr>
    <w:rPr/>
  </w:style>
  <w:style w:type="paragraph" w:styleId="Footer">
    <w:name w:val="Footer"/>
    <w:basedOn w:val="Normal"/>
    <w:qFormat/>
    <w:pPr>
      <w:tabs>
        <w:tab w:val="clear" w:pos="643"/>
        <w:tab w:val="center" w:pos="4536" w:leader="none"/>
        <w:tab w:val="right" w:pos="9072" w:leader="none"/>
      </w:tabs>
      <w:spacing w:before="0" w:after="0"/>
    </w:pPr>
    <w:rPr/>
  </w:style>
  <w:style w:type="paragraph" w:styleId="DocumentMap">
    <w:name w:val="Document Map"/>
    <w:basedOn w:val="Normal"/>
    <w:qFormat/>
    <w:pPr>
      <w:spacing w:lineRule="auto" w:line="240" w:before="0" w:after="0"/>
    </w:pPr>
    <w:rPr>
      <w:rFonts w:ascii="Tahoma" w:hAnsi="Tahoma" w:cs="Tahoma"/>
      <w:sz w:val="16"/>
      <w:szCs w:val="16"/>
    </w:rPr>
  </w:style>
  <w:style w:type="paragraph" w:styleId="TableofFigures">
    <w:name w:val="Table of Figures"/>
    <w:basedOn w:val="Normal"/>
    <w:next w:val="Normal"/>
    <w:qFormat/>
    <w:pPr>
      <w:spacing w:before="0" w:after="0"/>
    </w:pPr>
    <w:rPr/>
  </w:style>
  <w:style w:type="paragraph" w:styleId="Endnote">
    <w:name w:val="Endnote Text"/>
    <w:basedOn w:val="Normal"/>
    <w:qFormat/>
    <w:pPr>
      <w:spacing w:lineRule="auto" w:line="240" w:before="0" w:after="0"/>
    </w:pPr>
    <w:rPr>
      <w:sz w:val="20"/>
      <w:szCs w:val="20"/>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5">
    <w:name w:val="TOC 5"/>
    <w:basedOn w:val="Index"/>
    <w:pPr>
      <w:tabs>
        <w:tab w:val="clear" w:pos="643"/>
        <w:tab w:val="right" w:pos="8222" w:leader="dot"/>
      </w:tabs>
      <w:ind w:left="1132" w:hanging="0"/>
    </w:pPr>
    <w:rPr/>
  </w:style>
  <w:style w:type="table" w:default="1" w:styleId="TableNormal">
    <w:name w:val="Table Normal"/>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ntNmX/ijfU9kvk7UdNxlV1WZr9Q==">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784</TotalTime>
  <Application>LibreOffice/7.1.5.2$Windows_X86_64 LibreOffice_project/85f04e9f809797b8199d13c421bd8a2b025d52b5</Application>
  <AppVersion>15.0000</AppVersion>
  <Pages>15</Pages>
  <Words>674</Words>
  <Characters>3677</Characters>
  <CharactersWithSpaces>4289</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2013-02-06T11:15:00Z</dcterms:created>
  <dc:creator>Licence</dc:creator>
  <dc:description/>
  <dc:language>en-US</dc:language>
  <cp:lastModifiedBy/>
  <dcterms:modified xsi:type="dcterms:W3CDTF">2022-05-30T23:09:27Z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